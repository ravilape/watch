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234994" w14:textId="77777777" w:rsidR="00D5231F" w:rsidRDefault="000356B3">
      <w:pPr>
        <w:jc w:val="center"/>
        <w:rPr>
          <w:rFonts w:ascii="SF Pro Text" w:hAnsi="SF Pro Text"/>
          <w:b/>
        </w:rPr>
      </w:pPr>
      <w:r>
        <w:rPr>
          <w:rFonts w:ascii="SF Pro Text" w:hAnsi="SF Pro Text"/>
          <w:b/>
        </w:rPr>
        <w:t>PRODUCT REQUIREMENTS DOCUMENT</w:t>
      </w:r>
    </w:p>
    <w:p w14:paraId="76CA8F00" w14:textId="77777777" w:rsidR="00D5231F" w:rsidRDefault="000356B3">
      <w:pPr>
        <w:jc w:val="center"/>
        <w:rPr>
          <w:rFonts w:ascii="SF Pro Text" w:hAnsi="SF Pro Text"/>
          <w:b/>
        </w:rPr>
      </w:pPr>
      <w:r>
        <w:rPr>
          <w:rFonts w:ascii="SF Pro Text" w:hAnsi="SF Pro Text"/>
          <w:b/>
        </w:rPr>
        <w:t>(HARDWARE &amp; PLATFORM) V.0.1</w:t>
      </w:r>
    </w:p>
    <w:p w14:paraId="53DCE3D7" w14:textId="77777777" w:rsidR="00D5231F" w:rsidRDefault="00D5231F">
      <w:pPr>
        <w:rPr>
          <w:rFonts w:ascii="SF Pro Text" w:eastAsia="SimSun" w:hAnsi="SF Pro Text"/>
          <w:lang w:eastAsia="zh-CN"/>
        </w:rPr>
      </w:pPr>
    </w:p>
    <w:p w14:paraId="5C1D9E39" w14:textId="77777777" w:rsidR="00D5231F" w:rsidRDefault="000356B3">
      <w:pPr>
        <w:rPr>
          <w:rFonts w:ascii="SF Pro Text" w:hAnsi="SF Pro Text"/>
        </w:rPr>
      </w:pPr>
      <w:r>
        <w:rPr>
          <w:rFonts w:ascii="SF Pro Text" w:hAnsi="SF Pro Text"/>
        </w:rPr>
        <w:t xml:space="preserve">Product: </w:t>
      </w:r>
      <w:r>
        <w:rPr>
          <w:rFonts w:ascii="SF Pro Text" w:hAnsi="SF Pro Text"/>
        </w:rPr>
        <w:tab/>
        <w:t>ANDA WATCH</w:t>
      </w:r>
    </w:p>
    <w:p w14:paraId="774BD8DB" w14:textId="77777777" w:rsidR="00D5231F" w:rsidRDefault="000356B3">
      <w:pPr>
        <w:pBdr>
          <w:bottom w:val="single" w:sz="6" w:space="1" w:color="auto"/>
        </w:pBdr>
        <w:rPr>
          <w:rFonts w:ascii="SF Pro Text" w:hAnsi="SF Pro Text"/>
        </w:rPr>
      </w:pPr>
      <w:r>
        <w:rPr>
          <w:rFonts w:ascii="SF Pro Text" w:hAnsi="SF Pro Text"/>
        </w:rPr>
        <w:t xml:space="preserve">Product line: </w:t>
      </w:r>
      <w:r>
        <w:rPr>
          <w:rFonts w:ascii="SF Pro Text" w:hAnsi="SF Pro Text"/>
        </w:rPr>
        <w:tab/>
        <w:t>ELDERLY WATCH</w:t>
      </w:r>
    </w:p>
    <w:p w14:paraId="33CB35D5" w14:textId="77777777" w:rsidR="00D5231F" w:rsidRDefault="000356B3">
      <w:pPr>
        <w:pBdr>
          <w:bottom w:val="single" w:sz="6" w:space="1" w:color="auto"/>
        </w:pBdr>
        <w:rPr>
          <w:rFonts w:ascii="SF Pro Text" w:hAnsi="SF Pro Text"/>
        </w:rPr>
      </w:pPr>
      <w:r>
        <w:rPr>
          <w:rFonts w:ascii="SF Pro Text" w:hAnsi="SF Pro Text"/>
        </w:rPr>
        <w:t>Scope:</w:t>
      </w:r>
      <w:r>
        <w:rPr>
          <w:rFonts w:ascii="SF Pro Text" w:hAnsi="SF Pro Text"/>
        </w:rPr>
        <w:tab/>
      </w:r>
      <w:r>
        <w:rPr>
          <w:rFonts w:ascii="SF Pro Text" w:hAnsi="SF Pro Text"/>
        </w:rPr>
        <w:tab/>
        <w:t>HARWARE, FIRMWARE &amp; PLATFORM</w:t>
      </w:r>
    </w:p>
    <w:p w14:paraId="15DCF1FD" w14:textId="77777777" w:rsidR="00D5231F" w:rsidRDefault="000356B3">
      <w:pPr>
        <w:pBdr>
          <w:bottom w:val="single" w:sz="6" w:space="1" w:color="auto"/>
        </w:pBdr>
        <w:rPr>
          <w:rFonts w:ascii="SF Pro Text" w:hAnsi="SF Pro Text"/>
        </w:rPr>
      </w:pPr>
      <w:r>
        <w:rPr>
          <w:rFonts w:ascii="SF Pro Text" w:hAnsi="SF Pro Text"/>
        </w:rPr>
        <w:t xml:space="preserve">Date: </w:t>
      </w:r>
      <w:r>
        <w:rPr>
          <w:rFonts w:ascii="SF Pro Text" w:hAnsi="SF Pro Text"/>
        </w:rPr>
        <w:tab/>
      </w:r>
      <w:r>
        <w:rPr>
          <w:rFonts w:ascii="SF Pro Text" w:hAnsi="SF Pro Text"/>
        </w:rPr>
        <w:tab/>
        <w:t>July 12, 2018</w:t>
      </w:r>
    </w:p>
    <w:p w14:paraId="583C46EF" w14:textId="77777777" w:rsidR="00D5231F" w:rsidRDefault="000356B3">
      <w:pPr>
        <w:pBdr>
          <w:bottom w:val="single" w:sz="6" w:space="1" w:color="auto"/>
        </w:pBdr>
        <w:rPr>
          <w:rFonts w:ascii="SF Pro Text" w:hAnsi="SF Pro Text"/>
        </w:rPr>
      </w:pPr>
      <w:r>
        <w:rPr>
          <w:rFonts w:ascii="SF Pro Text" w:hAnsi="SF Pro Text"/>
        </w:rPr>
        <w:t>Elaborated by:</w:t>
      </w:r>
      <w:r>
        <w:rPr>
          <w:rFonts w:ascii="SF Pro Text" w:hAnsi="SF Pro Text"/>
        </w:rPr>
        <w:tab/>
      </w:r>
      <w:proofErr w:type="gramStart"/>
      <w:r>
        <w:rPr>
          <w:rFonts w:ascii="SF Pro Text" w:hAnsi="SF Pro Text"/>
        </w:rPr>
        <w:t>R.AVILA</w:t>
      </w:r>
      <w:proofErr w:type="gramEnd"/>
    </w:p>
    <w:p w14:paraId="1B7A185E" w14:textId="77777777" w:rsidR="00D5231F" w:rsidRDefault="000356B3">
      <w:pPr>
        <w:pBdr>
          <w:bottom w:val="single" w:sz="6" w:space="1" w:color="auto"/>
        </w:pBdr>
        <w:rPr>
          <w:rFonts w:ascii="SF Pro Text" w:hAnsi="SF Pro Text"/>
        </w:rPr>
      </w:pPr>
      <w:r>
        <w:rPr>
          <w:rFonts w:ascii="SF Pro Text" w:hAnsi="SF Pro Text"/>
        </w:rPr>
        <w:t>Approved by:</w:t>
      </w:r>
      <w:r>
        <w:rPr>
          <w:rFonts w:ascii="SF Pro Text" w:hAnsi="SF Pro Text"/>
        </w:rPr>
        <w:tab/>
      </w:r>
      <w:proofErr w:type="gramStart"/>
      <w:r>
        <w:rPr>
          <w:rFonts w:ascii="SF Pro Text" w:hAnsi="SF Pro Text"/>
        </w:rPr>
        <w:t>M.BARCLAY</w:t>
      </w:r>
      <w:proofErr w:type="gramEnd"/>
    </w:p>
    <w:p w14:paraId="360583F3" w14:textId="77777777" w:rsidR="00D5231F" w:rsidRDefault="00D5231F">
      <w:pPr>
        <w:pBdr>
          <w:bottom w:val="single" w:sz="6" w:space="1" w:color="auto"/>
        </w:pBdr>
        <w:rPr>
          <w:rFonts w:ascii="SF Pro Text" w:hAnsi="SF Pro Text"/>
        </w:rPr>
      </w:pPr>
    </w:p>
    <w:p w14:paraId="0CA3C4CB" w14:textId="77777777" w:rsidR="00D5231F" w:rsidRDefault="00D5231F">
      <w:pPr>
        <w:rPr>
          <w:rFonts w:ascii="SF Pro Text" w:hAnsi="SF Pro Text"/>
        </w:rPr>
      </w:pPr>
    </w:p>
    <w:p w14:paraId="01C1461D" w14:textId="77777777" w:rsidR="00D5231F" w:rsidRDefault="000356B3">
      <w:pPr>
        <w:rPr>
          <w:rFonts w:ascii="SF Pro Text" w:hAnsi="SF Pro Text"/>
        </w:rPr>
      </w:pPr>
      <w:r>
        <w:rPr>
          <w:rFonts w:ascii="SF Pro Text" w:hAnsi="SF Pro Text"/>
        </w:rPr>
        <w:t>Content:</w:t>
      </w:r>
    </w:p>
    <w:p w14:paraId="6EAB7A02" w14:textId="77777777" w:rsidR="00D5231F" w:rsidRDefault="00D5231F">
      <w:pPr>
        <w:rPr>
          <w:rFonts w:ascii="SF Pro Text" w:hAnsi="SF Pro Text"/>
        </w:rPr>
      </w:pPr>
    </w:p>
    <w:p w14:paraId="437496C4" w14:textId="70FE1914" w:rsidR="00D5231F" w:rsidRDefault="000356B3">
      <w:pPr>
        <w:jc w:val="both"/>
        <w:rPr>
          <w:rFonts w:ascii="SF Pro Text" w:hAnsi="SF Pro Text"/>
          <w:b/>
        </w:rPr>
      </w:pPr>
      <w:r>
        <w:rPr>
          <w:rFonts w:ascii="SF Pro Text" w:hAnsi="SF Pro Text"/>
        </w:rPr>
        <w:t xml:space="preserve">The following PRD contains </w:t>
      </w:r>
      <w:r>
        <w:rPr>
          <w:rFonts w:ascii="SF Pro Text" w:hAnsi="SF Pro Text"/>
          <w:b/>
        </w:rPr>
        <w:t xml:space="preserve">only hardware </w:t>
      </w:r>
      <w:proofErr w:type="spellStart"/>
      <w:r>
        <w:rPr>
          <w:rFonts w:ascii="SF Pro Text" w:hAnsi="SF Pro Text"/>
          <w:b/>
        </w:rPr>
        <w:t>andplatform</w:t>
      </w:r>
      <w:proofErr w:type="spellEnd"/>
      <w:r>
        <w:rPr>
          <w:rFonts w:ascii="SF Pro Text" w:hAnsi="SF Pro Text"/>
          <w:b/>
        </w:rPr>
        <w:t xml:space="preserve"> requirements for the product. Product requirements for software features, mechanical design, ID and others are not part of this document.</w:t>
      </w:r>
    </w:p>
    <w:p w14:paraId="6AC8A74E" w14:textId="77777777" w:rsidR="00D5231F" w:rsidRDefault="00D5231F">
      <w:pPr>
        <w:jc w:val="both"/>
        <w:rPr>
          <w:rFonts w:ascii="SF Pro Text" w:hAnsi="SF Pro Text"/>
          <w:b/>
        </w:rPr>
      </w:pPr>
    </w:p>
    <w:p w14:paraId="2EC74DD4" w14:textId="77777777" w:rsidR="00D5231F" w:rsidRDefault="000356B3">
      <w:pPr>
        <w:jc w:val="both"/>
        <w:rPr>
          <w:rFonts w:ascii="SF Pro Text" w:hAnsi="SF Pro Text"/>
        </w:rPr>
      </w:pPr>
      <w:r>
        <w:rPr>
          <w:rFonts w:ascii="SF Pro Text" w:hAnsi="SF Pro Text"/>
          <w:b/>
        </w:rPr>
        <w:t xml:space="preserve">Hardware requirements </w:t>
      </w:r>
      <w:r>
        <w:rPr>
          <w:rFonts w:ascii="SF Pro Text" w:hAnsi="SF Pro Text"/>
        </w:rPr>
        <w:t>will cover every part or block that conforms the product’s embedded system.</w:t>
      </w:r>
    </w:p>
    <w:p w14:paraId="2F018679" w14:textId="77777777" w:rsidR="00D5231F" w:rsidRDefault="00D5231F">
      <w:pPr>
        <w:jc w:val="both"/>
        <w:rPr>
          <w:rFonts w:ascii="SF Pro Text" w:hAnsi="SF Pro Text"/>
        </w:rPr>
      </w:pPr>
    </w:p>
    <w:p w14:paraId="68909C3B" w14:textId="77777777" w:rsidR="00D5231F" w:rsidRDefault="000356B3">
      <w:pPr>
        <w:jc w:val="both"/>
        <w:rPr>
          <w:rFonts w:ascii="SF Pro Text" w:hAnsi="SF Pro Text"/>
        </w:rPr>
      </w:pPr>
      <w:r>
        <w:rPr>
          <w:rFonts w:ascii="SF Pro Text" w:hAnsi="SF Pro Text"/>
          <w:b/>
        </w:rPr>
        <w:t>Firmware and platform requirements</w:t>
      </w:r>
      <w:r>
        <w:rPr>
          <w:rFonts w:ascii="SF Pro Text" w:hAnsi="SF Pro Text"/>
        </w:rPr>
        <w:t xml:space="preserve"> will cover OS details, software build requirements and low-level interfaces among any other type of platform customizations and optimizations. Platform customizations and optimizations can also include continuous support in tasks related to power management, system performance, system configurations, telephony management and carrier customizations.</w:t>
      </w:r>
    </w:p>
    <w:p w14:paraId="0EC68031" w14:textId="77777777" w:rsidR="00D5231F" w:rsidRDefault="00D5231F">
      <w:pPr>
        <w:rPr>
          <w:rFonts w:ascii="SF Pro Text" w:hAnsi="SF Pro Text"/>
        </w:rPr>
      </w:pPr>
    </w:p>
    <w:p w14:paraId="70309BD5" w14:textId="77777777" w:rsidR="00D5231F" w:rsidRDefault="00D5231F">
      <w:pPr>
        <w:rPr>
          <w:rFonts w:ascii="SF Pro Text" w:hAnsi="SF Pro Text"/>
        </w:rPr>
      </w:pPr>
    </w:p>
    <w:p w14:paraId="13D737E3" w14:textId="77777777" w:rsidR="00D5231F" w:rsidRDefault="00D5231F">
      <w:pPr>
        <w:rPr>
          <w:rFonts w:ascii="SF Pro Text" w:hAnsi="SF Pro Text"/>
        </w:rPr>
      </w:pPr>
    </w:p>
    <w:p w14:paraId="4287BC88" w14:textId="77777777" w:rsidR="00D5231F" w:rsidRDefault="00D5231F">
      <w:pPr>
        <w:rPr>
          <w:rFonts w:ascii="SF Pro Text" w:hAnsi="SF Pro Text"/>
        </w:rPr>
      </w:pPr>
    </w:p>
    <w:p w14:paraId="6C5888AB" w14:textId="77777777" w:rsidR="00D5231F" w:rsidRDefault="00D5231F">
      <w:pPr>
        <w:rPr>
          <w:rFonts w:ascii="SF Pro Text" w:hAnsi="SF Pro Text"/>
        </w:rPr>
      </w:pPr>
    </w:p>
    <w:p w14:paraId="1B7FEB1B" w14:textId="77777777" w:rsidR="00D5231F" w:rsidRDefault="00D5231F">
      <w:pPr>
        <w:rPr>
          <w:rFonts w:ascii="SF Pro Text" w:hAnsi="SF Pro Text"/>
        </w:rPr>
      </w:pPr>
    </w:p>
    <w:p w14:paraId="156B1C57" w14:textId="77777777" w:rsidR="00D5231F" w:rsidRDefault="00D5231F">
      <w:pPr>
        <w:rPr>
          <w:rFonts w:ascii="SF Pro Text" w:hAnsi="SF Pro Text"/>
        </w:rPr>
      </w:pPr>
    </w:p>
    <w:p w14:paraId="492AEB8E" w14:textId="77777777" w:rsidR="00D5231F" w:rsidRDefault="00D5231F">
      <w:pPr>
        <w:rPr>
          <w:rFonts w:ascii="SF Pro Text" w:hAnsi="SF Pro Text"/>
        </w:rPr>
      </w:pPr>
    </w:p>
    <w:p w14:paraId="0E9B7809" w14:textId="77777777" w:rsidR="00D5231F" w:rsidRDefault="00D5231F">
      <w:pPr>
        <w:rPr>
          <w:rFonts w:ascii="SF Pro Text" w:hAnsi="SF Pro Text"/>
        </w:rPr>
      </w:pPr>
    </w:p>
    <w:p w14:paraId="7D58B5C0" w14:textId="77777777" w:rsidR="00D5231F" w:rsidRDefault="00D5231F">
      <w:pPr>
        <w:rPr>
          <w:rFonts w:ascii="SF Pro Text" w:hAnsi="SF Pro Text"/>
        </w:rPr>
      </w:pPr>
    </w:p>
    <w:p w14:paraId="4F4187B3" w14:textId="77777777" w:rsidR="00D5231F" w:rsidRDefault="00D5231F">
      <w:pPr>
        <w:rPr>
          <w:rFonts w:ascii="SF Pro Text" w:hAnsi="SF Pro Text"/>
        </w:rPr>
      </w:pPr>
    </w:p>
    <w:p w14:paraId="1FFFCF19" w14:textId="77777777" w:rsidR="00D5231F" w:rsidRDefault="00D5231F">
      <w:pPr>
        <w:rPr>
          <w:rFonts w:ascii="SF Pro Text" w:hAnsi="SF Pro Text"/>
        </w:rPr>
      </w:pPr>
    </w:p>
    <w:p w14:paraId="33B8A93B" w14:textId="77777777" w:rsidR="00D5231F" w:rsidRDefault="00D5231F">
      <w:pPr>
        <w:rPr>
          <w:rFonts w:ascii="SF Pro Text" w:hAnsi="SF Pro Text"/>
        </w:rPr>
      </w:pPr>
    </w:p>
    <w:p w14:paraId="4E410A49" w14:textId="77777777" w:rsidR="00D5231F" w:rsidRDefault="00D5231F">
      <w:pPr>
        <w:rPr>
          <w:rFonts w:ascii="SF Pro Text" w:hAnsi="SF Pro Text"/>
        </w:rPr>
      </w:pPr>
    </w:p>
    <w:p w14:paraId="303461CC" w14:textId="77777777" w:rsidR="00D5231F" w:rsidRDefault="00D5231F">
      <w:pPr>
        <w:rPr>
          <w:rFonts w:ascii="SF Pro Text" w:hAnsi="SF Pro Text"/>
        </w:rPr>
      </w:pPr>
    </w:p>
    <w:p w14:paraId="64988954" w14:textId="77777777" w:rsidR="00D5231F" w:rsidRDefault="00D5231F">
      <w:pPr>
        <w:rPr>
          <w:rFonts w:ascii="SF Pro Text" w:hAnsi="SF Pro Text"/>
        </w:rPr>
      </w:pPr>
    </w:p>
    <w:p w14:paraId="4AD93A86" w14:textId="77777777" w:rsidR="00D5231F" w:rsidRDefault="00D5231F">
      <w:pPr>
        <w:rPr>
          <w:rFonts w:ascii="SF Pro Text" w:hAnsi="SF Pro Text"/>
        </w:rPr>
      </w:pPr>
    </w:p>
    <w:p w14:paraId="0AA70CCF" w14:textId="77777777" w:rsidR="00D5231F" w:rsidRDefault="00D5231F">
      <w:pPr>
        <w:rPr>
          <w:rFonts w:ascii="SF Pro Text" w:hAnsi="SF Pro Text"/>
        </w:rPr>
      </w:pPr>
    </w:p>
    <w:p w14:paraId="45A32AC7" w14:textId="77777777" w:rsidR="00D5231F" w:rsidRDefault="00D5231F">
      <w:pPr>
        <w:rPr>
          <w:rFonts w:ascii="SF Pro Text" w:hAnsi="SF Pro Text"/>
        </w:rPr>
      </w:pPr>
    </w:p>
    <w:p w14:paraId="1FACFC5F" w14:textId="77777777" w:rsidR="00D5231F" w:rsidRDefault="000356B3">
      <w:pPr>
        <w:rPr>
          <w:rFonts w:ascii="SF Pro Text" w:hAnsi="SF Pro Text"/>
        </w:rPr>
      </w:pPr>
      <w:r>
        <w:rPr>
          <w:rFonts w:ascii="SF Pro Text" w:hAnsi="SF Pro Text"/>
        </w:rPr>
        <w:lastRenderedPageBreak/>
        <w:t>PRODUCT’S EMBEDDED SYSTEM</w:t>
      </w:r>
    </w:p>
    <w:p w14:paraId="4A5A8774" w14:textId="77777777" w:rsidR="00D5231F" w:rsidRDefault="000356B3">
      <w:pPr>
        <w:pBdr>
          <w:bottom w:val="single" w:sz="6" w:space="1" w:color="auto"/>
        </w:pBdr>
        <w:rPr>
          <w:rFonts w:ascii="SF Pro Text" w:hAnsi="SF Pro Text"/>
          <w:b/>
        </w:rPr>
      </w:pPr>
      <w:r>
        <w:rPr>
          <w:rFonts w:ascii="SF Pro Text" w:hAnsi="SF Pro Text"/>
          <w:b/>
        </w:rPr>
        <w:t>BLOCK DIAGRAM</w:t>
      </w:r>
    </w:p>
    <w:p w14:paraId="0E0B36CC" w14:textId="77777777" w:rsidR="00D5231F" w:rsidRDefault="00D5231F">
      <w:pPr>
        <w:pBdr>
          <w:bottom w:val="single" w:sz="6" w:space="1" w:color="auto"/>
        </w:pBdr>
        <w:rPr>
          <w:rFonts w:ascii="SF Pro Text" w:hAnsi="SF Pro Text"/>
          <w:b/>
        </w:rPr>
      </w:pPr>
    </w:p>
    <w:p w14:paraId="5F41F8CA" w14:textId="77777777" w:rsidR="00D5231F" w:rsidRDefault="00D5231F">
      <w:pPr>
        <w:rPr>
          <w:rFonts w:ascii="SF Pro Text" w:hAnsi="SF Pro Text"/>
          <w:b/>
        </w:rPr>
      </w:pPr>
    </w:p>
    <w:p w14:paraId="00F23E92" w14:textId="1A8D08C5" w:rsidR="00D5231F" w:rsidRDefault="00BD5791">
      <w:pPr>
        <w:jc w:val="center"/>
        <w:rPr>
          <w:rFonts w:ascii="SF Pro Text" w:hAnsi="SF Pro Text"/>
          <w:b/>
        </w:rPr>
      </w:pPr>
      <w:r>
        <w:rPr>
          <w:noProof/>
        </w:rPr>
        <mc:AlternateContent>
          <mc:Choice Requires="wps">
            <w:drawing>
              <wp:anchor distT="0" distB="0" distL="114300" distR="114300" simplePos="0" relativeHeight="251983872" behindDoc="0" locked="0" layoutInCell="1" allowOverlap="1" wp14:anchorId="19686B56" wp14:editId="5121D8F5">
                <wp:simplePos x="0" y="0"/>
                <wp:positionH relativeFrom="column">
                  <wp:posOffset>3449320</wp:posOffset>
                </wp:positionH>
                <wp:positionV relativeFrom="paragraph">
                  <wp:posOffset>4994910</wp:posOffset>
                </wp:positionV>
                <wp:extent cx="781685" cy="290195"/>
                <wp:effectExtent l="10795" t="8255" r="7620" b="6350"/>
                <wp:wrapNone/>
                <wp:docPr id="2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685" cy="290195"/>
                        </a:xfrm>
                        <a:prstGeom prst="rect">
                          <a:avLst/>
                        </a:prstGeom>
                        <a:solidFill>
                          <a:schemeClr val="lt1">
                            <a:lumMod val="100000"/>
                            <a:lumOff val="0"/>
                          </a:schemeClr>
                        </a:solidFill>
                        <a:ln w="6350">
                          <a:solidFill>
                            <a:srgbClr val="000000"/>
                          </a:solidFill>
                          <a:round/>
                          <a:headEnd/>
                          <a:tailEnd/>
                        </a:ln>
                      </wps:spPr>
                      <wps:txbx>
                        <w:txbxContent>
                          <w:p w14:paraId="5F35B3CA" w14:textId="77777777" w:rsidR="005059EB" w:rsidRPr="000831D1" w:rsidRDefault="005059EB">
                            <w:pPr>
                              <w:rPr>
                                <w:rFonts w:eastAsia="SimSun"/>
                                <w:color w:val="0000CC"/>
                                <w:sz w:val="15"/>
                                <w:szCs w:val="15"/>
                                <w:lang w:eastAsia="zh-CN"/>
                              </w:rPr>
                            </w:pPr>
                            <w:r w:rsidRPr="000831D1">
                              <w:rPr>
                                <w:rFonts w:eastAsia="SimSun" w:hint="eastAsia"/>
                                <w:color w:val="0000CC"/>
                                <w:sz w:val="15"/>
                                <w:szCs w:val="15"/>
                                <w:lang w:eastAsia="zh-CN"/>
                              </w:rPr>
                              <w:t>4PIN charging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686B56" id="_x0000_t202" coordsize="21600,21600" o:spt="202" path="m0,0l0,21600,21600,21600,21600,0xe">
                <v:stroke joinstyle="miter"/>
                <v:path gradientshapeok="t" o:connecttype="rect"/>
              </v:shapetype>
              <v:shape id="Text Box 19" o:spid="_x0000_s1026" type="#_x0000_t202" style="position:absolute;left:0;text-align:left;margin-left:271.6pt;margin-top:393.3pt;width:61.55pt;height:22.85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" fillcolor="white [3201]" strokeweight=".5pt">
                <v:stroke joinstyle="round"/>
                <v:textbox>
                  <w:txbxContent>
                    <w:p w14:paraId="5F35B3CA" w14:textId="77777777" w:rsidR="005059EB" w:rsidRPr="000831D1" w:rsidRDefault="005059EB">
                      <w:pPr>
                        <w:rPr>
                          <w:rFonts w:eastAsia="SimSun"/>
                          <w:color w:val="0000CC"/>
                          <w:sz w:val="15"/>
                          <w:szCs w:val="15"/>
                          <w:lang w:eastAsia="zh-CN"/>
                        </w:rPr>
                      </w:pPr>
                      <w:r w:rsidRPr="000831D1">
                        <w:rPr>
                          <w:rFonts w:eastAsia="SimSun" w:hint="eastAsia"/>
                          <w:color w:val="0000CC"/>
                          <w:sz w:val="15"/>
                          <w:szCs w:val="15"/>
                          <w:lang w:eastAsia="zh-CN"/>
                        </w:rPr>
                        <w:t>4PIN charging</w:t>
                      </w:r>
                    </w:p>
                  </w:txbxContent>
                </v:textbox>
              </v:shape>
            </w:pict>
          </mc:Fallback>
        </mc:AlternateContent>
      </w:r>
      <w:r>
        <w:rPr>
          <w:noProof/>
        </w:rPr>
        <mc:AlternateContent>
          <mc:Choice Requires="wps">
            <w:drawing>
              <wp:anchor distT="0" distB="0" distL="114300" distR="114300" simplePos="0" relativeHeight="251984896" behindDoc="0" locked="0" layoutInCell="1" allowOverlap="1" wp14:anchorId="55EA7711" wp14:editId="34C3239A">
                <wp:simplePos x="0" y="0"/>
                <wp:positionH relativeFrom="column">
                  <wp:posOffset>3159760</wp:posOffset>
                </wp:positionH>
                <wp:positionV relativeFrom="paragraph">
                  <wp:posOffset>5370830</wp:posOffset>
                </wp:positionV>
                <wp:extent cx="1279525" cy="360045"/>
                <wp:effectExtent l="6985" t="12700" r="8890" b="8255"/>
                <wp:wrapNone/>
                <wp:docPr id="2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9525" cy="360045"/>
                        </a:xfrm>
                        <a:prstGeom prst="rect">
                          <a:avLst/>
                        </a:prstGeom>
                        <a:solidFill>
                          <a:schemeClr val="lt1">
                            <a:lumMod val="100000"/>
                            <a:lumOff val="0"/>
                          </a:schemeClr>
                        </a:solidFill>
                        <a:ln w="6350">
                          <a:solidFill>
                            <a:srgbClr val="000000"/>
                          </a:solidFill>
                          <a:round/>
                          <a:headEnd/>
                          <a:tailEnd/>
                        </a:ln>
                      </wps:spPr>
                      <wps:txbx>
                        <w:txbxContent>
                          <w:p w14:paraId="5855F494" w14:textId="77777777" w:rsidR="005059EB" w:rsidRPr="00D0610E" w:rsidRDefault="005059EB">
                            <w:pPr>
                              <w:rPr>
                                <w:rFonts w:eastAsia="SimSun"/>
                                <w:color w:val="0000CC"/>
                                <w:sz w:val="18"/>
                                <w:szCs w:val="18"/>
                                <w:lang w:eastAsia="zh-CN"/>
                              </w:rPr>
                            </w:pPr>
                            <w:r w:rsidRPr="00D0610E">
                              <w:rPr>
                                <w:rFonts w:eastAsia="SimSun" w:hint="eastAsia"/>
                                <w:color w:val="0000CC"/>
                                <w:sz w:val="18"/>
                                <w:szCs w:val="18"/>
                                <w:lang w:eastAsia="zh-CN"/>
                              </w:rPr>
                              <w:t>Suggest a capacity of 600mAh per the users</w:t>
                            </w:r>
                            <w:r w:rsidRPr="00D0610E">
                              <w:rPr>
                                <w:rFonts w:eastAsia="SimSun"/>
                                <w:color w:val="0000CC"/>
                                <w:sz w:val="18"/>
                                <w:szCs w:val="18"/>
                                <w:lang w:eastAsia="zh-CN"/>
                              </w:rPr>
                              <w:t>’</w:t>
                            </w:r>
                            <w:r w:rsidRPr="00D0610E">
                              <w:rPr>
                                <w:rFonts w:eastAsia="SimSun" w:hint="eastAsia"/>
                                <w:color w:val="0000CC"/>
                                <w:sz w:val="18"/>
                                <w:szCs w:val="18"/>
                                <w:lang w:eastAsia="zh-CN"/>
                              </w:rPr>
                              <w:t xml:space="preserve"> experience.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EA7711" id="Text Box 20" o:spid="_x0000_s1027" type="#_x0000_t202" style="position:absolute;left:0;text-align:left;margin-left:248.8pt;margin-top:422.9pt;width:100.75pt;height:28.35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" fillcolor="white [3201]" strokeweight=".5pt">
                <v:stroke joinstyle="round"/>
                <v:textbox>
                  <w:txbxContent>
                    <w:p w14:paraId="5855F494" w14:textId="77777777" w:rsidR="005059EB" w:rsidRPr="00D0610E" w:rsidRDefault="005059EB">
                      <w:pPr>
                        <w:rPr>
                          <w:rFonts w:eastAsia="SimSun"/>
                          <w:color w:val="0000CC"/>
                          <w:sz w:val="18"/>
                          <w:szCs w:val="18"/>
                          <w:lang w:eastAsia="zh-CN"/>
                        </w:rPr>
                      </w:pPr>
                      <w:r w:rsidRPr="00D0610E">
                        <w:rPr>
                          <w:rFonts w:eastAsia="SimSun" w:hint="eastAsia"/>
                          <w:color w:val="0000CC"/>
                          <w:sz w:val="18"/>
                          <w:szCs w:val="18"/>
                          <w:lang w:eastAsia="zh-CN"/>
                        </w:rPr>
                        <w:t>Suggest a capacity of 600mAh per the users</w:t>
                      </w:r>
                      <w:r w:rsidRPr="00D0610E">
                        <w:rPr>
                          <w:rFonts w:eastAsia="SimSun"/>
                          <w:color w:val="0000CC"/>
                          <w:sz w:val="18"/>
                          <w:szCs w:val="18"/>
                          <w:lang w:eastAsia="zh-CN"/>
                        </w:rPr>
                        <w:t>’</w:t>
                      </w:r>
                      <w:r w:rsidRPr="00D0610E">
                        <w:rPr>
                          <w:rFonts w:eastAsia="SimSun" w:hint="eastAsia"/>
                          <w:color w:val="0000CC"/>
                          <w:sz w:val="18"/>
                          <w:szCs w:val="18"/>
                          <w:lang w:eastAsia="zh-CN"/>
                        </w:rPr>
                        <w:t xml:space="preserve"> experience.</w:t>
                      </w:r>
                    </w:p>
                  </w:txbxContent>
                </v:textbox>
              </v:shape>
            </w:pict>
          </mc:Fallback>
        </mc:AlternateContent>
      </w:r>
      <w:r>
        <w:rPr>
          <w:noProof/>
        </w:rPr>
        <mc:AlternateContent>
          <mc:Choice Requires="wps">
            <w:drawing>
              <wp:anchor distT="0" distB="0" distL="114300" distR="114300" simplePos="0" relativeHeight="252310528" behindDoc="0" locked="0" layoutInCell="1" allowOverlap="1" wp14:anchorId="1EE6A331" wp14:editId="73E85E22">
                <wp:simplePos x="0" y="0"/>
                <wp:positionH relativeFrom="column">
                  <wp:posOffset>4439285</wp:posOffset>
                </wp:positionH>
                <wp:positionV relativeFrom="paragraph">
                  <wp:posOffset>5370830</wp:posOffset>
                </wp:positionV>
                <wp:extent cx="490855" cy="186055"/>
                <wp:effectExtent l="10160" t="79375" r="22860" b="10795"/>
                <wp:wrapNone/>
                <wp:docPr id="25"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0855" cy="186055"/>
                        </a:xfrm>
                        <a:prstGeom prst="bentConnector3">
                          <a:avLst>
                            <a:gd name="adj1" fmla="val 49935"/>
                          </a:avLst>
                        </a:prstGeom>
                        <a:noFill/>
                        <a:ln w="6350">
                          <a:solidFill>
                            <a:schemeClr val="accent1">
                              <a:lumMod val="100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A178420"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1" o:spid="_x0000_s1026" type="#_x0000_t34" style="position:absolute;margin-left:349.55pt;margin-top:422.9pt;width:38.65pt;height:14.65pt;flip:y;z-index:25231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" adj="10786" strokecolor="#4472c4 [3204]" strokeweight=".5pt">
                <v:stroke endarrow="open"/>
              </v:shape>
            </w:pict>
          </mc:Fallback>
        </mc:AlternateContent>
      </w:r>
      <w:r>
        <w:rPr>
          <w:noProof/>
        </w:rPr>
        <mc:AlternateContent>
          <mc:Choice Requires="wps">
            <w:drawing>
              <wp:anchor distT="0" distB="0" distL="114300" distR="114300" simplePos="0" relativeHeight="251822080" behindDoc="0" locked="0" layoutInCell="1" allowOverlap="1" wp14:anchorId="110F4461" wp14:editId="74133006">
                <wp:simplePos x="0" y="0"/>
                <wp:positionH relativeFrom="column">
                  <wp:posOffset>1947545</wp:posOffset>
                </wp:positionH>
                <wp:positionV relativeFrom="paragraph">
                  <wp:posOffset>5285105</wp:posOffset>
                </wp:positionV>
                <wp:extent cx="831850" cy="550545"/>
                <wp:effectExtent l="13970" t="12700" r="11430" b="8255"/>
                <wp:wrapNone/>
                <wp:docPr id="2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550545"/>
                        </a:xfrm>
                        <a:prstGeom prst="rect">
                          <a:avLst/>
                        </a:prstGeom>
                        <a:solidFill>
                          <a:schemeClr val="lt1">
                            <a:lumMod val="100000"/>
                            <a:lumOff val="0"/>
                          </a:schemeClr>
                        </a:solidFill>
                        <a:ln w="6350">
                          <a:solidFill>
                            <a:srgbClr val="000000"/>
                          </a:solidFill>
                          <a:round/>
                          <a:headEnd/>
                          <a:tailEnd/>
                        </a:ln>
                      </wps:spPr>
                      <wps:txbx>
                        <w:txbxContent>
                          <w:p w14:paraId="0842D711" w14:textId="77777777" w:rsidR="005059EB" w:rsidRPr="00D0610E" w:rsidRDefault="005059EB">
                            <w:pPr>
                              <w:rPr>
                                <w:rFonts w:eastAsia="SimSun"/>
                                <w:color w:val="0000CC"/>
                                <w:sz w:val="15"/>
                                <w:szCs w:val="15"/>
                                <w:lang w:eastAsia="zh-CN"/>
                              </w:rPr>
                            </w:pPr>
                            <w:r w:rsidRPr="00D0610E">
                              <w:rPr>
                                <w:rFonts w:eastAsia="SimSun" w:hint="eastAsia"/>
                                <w:color w:val="0000CC"/>
                                <w:sz w:val="15"/>
                                <w:szCs w:val="15"/>
                                <w:lang w:eastAsia="zh-CN"/>
                              </w:rPr>
                              <w:t xml:space="preserve">Both 2100 and 2500 platform </w:t>
                            </w:r>
                            <w:proofErr w:type="spellStart"/>
                            <w:r w:rsidRPr="00D0610E">
                              <w:rPr>
                                <w:rFonts w:eastAsia="SimSun" w:hint="eastAsia"/>
                                <w:color w:val="0000CC"/>
                                <w:sz w:val="15"/>
                                <w:szCs w:val="15"/>
                                <w:lang w:eastAsia="zh-CN"/>
                              </w:rPr>
                              <w:t>can not</w:t>
                            </w:r>
                            <w:proofErr w:type="spellEnd"/>
                            <w:r w:rsidRPr="00D0610E">
                              <w:rPr>
                                <w:rFonts w:eastAsia="SimSun" w:hint="eastAsia"/>
                                <w:color w:val="0000CC"/>
                                <w:sz w:val="15"/>
                                <w:szCs w:val="15"/>
                                <w:lang w:eastAsia="zh-CN"/>
                              </w:rPr>
                              <w:t xml:space="preserve"> support 5G-WIFI.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0F4461" id="Text Box 17" o:spid="_x0000_s1028" type="#_x0000_t202" style="position:absolute;left:0;text-align:left;margin-left:153.35pt;margin-top:416.15pt;width:65.5pt;height:43.3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" fillcolor="white [3201]" strokeweight=".5pt">
                <v:stroke joinstyle="round"/>
                <v:textbox>
                  <w:txbxContent>
                    <w:p w14:paraId="0842D711" w14:textId="77777777" w:rsidR="005059EB" w:rsidRPr="00D0610E" w:rsidRDefault="005059EB">
                      <w:pPr>
                        <w:rPr>
                          <w:rFonts w:eastAsia="SimSun"/>
                          <w:color w:val="0000CC"/>
                          <w:sz w:val="15"/>
                          <w:szCs w:val="15"/>
                          <w:lang w:eastAsia="zh-CN"/>
                        </w:rPr>
                      </w:pPr>
                      <w:r w:rsidRPr="00D0610E">
                        <w:rPr>
                          <w:rFonts w:eastAsia="SimSun" w:hint="eastAsia"/>
                          <w:color w:val="0000CC"/>
                          <w:sz w:val="15"/>
                          <w:szCs w:val="15"/>
                          <w:lang w:eastAsia="zh-CN"/>
                        </w:rPr>
                        <w:t xml:space="preserve">Both 2100 and 2500 platform </w:t>
                      </w:r>
                      <w:proofErr w:type="spellStart"/>
                      <w:r w:rsidRPr="00D0610E">
                        <w:rPr>
                          <w:rFonts w:eastAsia="SimSun" w:hint="eastAsia"/>
                          <w:color w:val="0000CC"/>
                          <w:sz w:val="15"/>
                          <w:szCs w:val="15"/>
                          <w:lang w:eastAsia="zh-CN"/>
                        </w:rPr>
                        <w:t>can not</w:t>
                      </w:r>
                      <w:proofErr w:type="spellEnd"/>
                      <w:r w:rsidRPr="00D0610E">
                        <w:rPr>
                          <w:rFonts w:eastAsia="SimSun" w:hint="eastAsia"/>
                          <w:color w:val="0000CC"/>
                          <w:sz w:val="15"/>
                          <w:szCs w:val="15"/>
                          <w:lang w:eastAsia="zh-CN"/>
                        </w:rPr>
                        <w:t xml:space="preserve"> support 5G-WIFI.</w:t>
                      </w:r>
                    </w:p>
                  </w:txbxContent>
                </v:textbox>
              </v:shape>
            </w:pict>
          </mc:Fallback>
        </mc:AlternateContent>
      </w:r>
      <w:r>
        <w:rPr>
          <w:noProof/>
        </w:rPr>
        <mc:AlternateContent>
          <mc:Choice Requires="wps">
            <w:drawing>
              <wp:anchor distT="0" distB="0" distL="114300" distR="114300" simplePos="0" relativeHeight="251764736" behindDoc="0" locked="0" layoutInCell="1" allowOverlap="1" wp14:anchorId="11BEEBD9" wp14:editId="0C613141">
                <wp:simplePos x="0" y="0"/>
                <wp:positionH relativeFrom="column">
                  <wp:posOffset>3813175</wp:posOffset>
                </wp:positionH>
                <wp:positionV relativeFrom="paragraph">
                  <wp:posOffset>3211830</wp:posOffset>
                </wp:positionV>
                <wp:extent cx="1215390" cy="1115695"/>
                <wp:effectExtent l="71755" t="13970" r="12700" b="18415"/>
                <wp:wrapNone/>
                <wp:docPr id="23"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215390" cy="1115695"/>
                        </a:xfrm>
                        <a:prstGeom prst="bentConnector3">
                          <a:avLst>
                            <a:gd name="adj1" fmla="val 50000"/>
                          </a:avLst>
                        </a:prstGeom>
                        <a:noFill/>
                        <a:ln w="6350">
                          <a:solidFill>
                            <a:schemeClr val="accent1">
                              <a:lumMod val="100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49F9E9" id="AutoShape 14" o:spid="_x0000_s1026" type="#_x0000_t34" style="position:absolute;margin-left:300.25pt;margin-top:252.9pt;width:95.7pt;height:87.85pt;rotation:90;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" strokecolor="#4472c4 [3204]" strokeweight=".5pt">
                <v:stroke endarrow="open"/>
              </v:shape>
            </w:pict>
          </mc:Fallback>
        </mc:AlternateContent>
      </w:r>
      <w:r>
        <w:rPr>
          <w:noProof/>
        </w:rPr>
        <mc:AlternateContent>
          <mc:Choice Requires="wps">
            <w:drawing>
              <wp:anchor distT="0" distB="0" distL="114300" distR="114300" simplePos="0" relativeHeight="251711488" behindDoc="0" locked="0" layoutInCell="1" allowOverlap="1" wp14:anchorId="646A968E" wp14:editId="28CD769B">
                <wp:simplePos x="0" y="0"/>
                <wp:positionH relativeFrom="column">
                  <wp:posOffset>5007610</wp:posOffset>
                </wp:positionH>
                <wp:positionV relativeFrom="paragraph">
                  <wp:posOffset>3946525</wp:posOffset>
                </wp:positionV>
                <wp:extent cx="1021715" cy="379095"/>
                <wp:effectExtent l="6985" t="7620" r="9525" b="13335"/>
                <wp:wrapNone/>
                <wp:docPr id="2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715" cy="379095"/>
                        </a:xfrm>
                        <a:prstGeom prst="rect">
                          <a:avLst/>
                        </a:prstGeom>
                        <a:solidFill>
                          <a:schemeClr val="lt1">
                            <a:lumMod val="100000"/>
                            <a:lumOff val="0"/>
                          </a:schemeClr>
                        </a:solidFill>
                        <a:ln w="6350">
                          <a:solidFill>
                            <a:srgbClr val="000000"/>
                          </a:solidFill>
                          <a:round/>
                          <a:headEnd/>
                          <a:tailEnd/>
                        </a:ln>
                      </wps:spPr>
                      <wps:txbx>
                        <w:txbxContent>
                          <w:p w14:paraId="73CEECDA" w14:textId="77777777" w:rsidR="005059EB" w:rsidRPr="00D0610E" w:rsidRDefault="005059EB">
                            <w:pPr>
                              <w:rPr>
                                <w:rFonts w:eastAsia="SimSun"/>
                                <w:color w:val="0000CC"/>
                                <w:sz w:val="18"/>
                                <w:szCs w:val="18"/>
                                <w:lang w:eastAsia="zh-CN"/>
                              </w:rPr>
                            </w:pPr>
                            <w:r w:rsidRPr="00D0610E">
                              <w:rPr>
                                <w:rFonts w:eastAsia="SimSun" w:hint="eastAsia"/>
                                <w:color w:val="0000CC"/>
                                <w:sz w:val="18"/>
                                <w:szCs w:val="18"/>
                                <w:lang w:eastAsia="zh-CN"/>
                              </w:rPr>
                              <w:t>PARTRON</w:t>
                            </w:r>
                            <w:r w:rsidRPr="00D0610E">
                              <w:rPr>
                                <w:rFonts w:eastAsia="SimSun" w:hint="eastAsia"/>
                                <w:color w:val="0000CC"/>
                                <w:sz w:val="18"/>
                                <w:szCs w:val="18"/>
                                <w:lang w:eastAsia="zh-CN"/>
                              </w:rPr>
                              <w:t>：</w:t>
                            </w:r>
                            <w:r w:rsidRPr="00D0610E">
                              <w:rPr>
                                <w:rFonts w:eastAsia="SimSun" w:hint="eastAsia"/>
                                <w:color w:val="0000CC"/>
                                <w:sz w:val="18"/>
                                <w:szCs w:val="18"/>
                                <w:lang w:eastAsia="zh-CN"/>
                              </w:rPr>
                              <w:t>PPSI263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6A968E" id="Text Box 25" o:spid="_x0000_s1029" type="#_x0000_t202" style="position:absolute;left:0;text-align:left;margin-left:394.3pt;margin-top:310.75pt;width:80.45pt;height:29.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" fillcolor="white [3201]" strokeweight=".5pt">
                <v:stroke joinstyle="round"/>
                <v:textbox>
                  <w:txbxContent>
                    <w:p w14:paraId="73CEECDA" w14:textId="77777777" w:rsidR="005059EB" w:rsidRPr="00D0610E" w:rsidRDefault="005059EB">
                      <w:pPr>
                        <w:rPr>
                          <w:rFonts w:eastAsia="SimSun"/>
                          <w:color w:val="0000CC"/>
                          <w:sz w:val="18"/>
                          <w:szCs w:val="18"/>
                          <w:lang w:eastAsia="zh-CN"/>
                        </w:rPr>
                      </w:pPr>
                      <w:r w:rsidRPr="00D0610E">
                        <w:rPr>
                          <w:rFonts w:eastAsia="SimSun" w:hint="eastAsia"/>
                          <w:color w:val="0000CC"/>
                          <w:sz w:val="18"/>
                          <w:szCs w:val="18"/>
                          <w:lang w:eastAsia="zh-CN"/>
                        </w:rPr>
                        <w:t>PARTRON</w:t>
                      </w:r>
                      <w:r w:rsidRPr="00D0610E">
                        <w:rPr>
                          <w:rFonts w:eastAsia="SimSun" w:hint="eastAsia"/>
                          <w:color w:val="0000CC"/>
                          <w:sz w:val="18"/>
                          <w:szCs w:val="18"/>
                          <w:lang w:eastAsia="zh-CN"/>
                        </w:rPr>
                        <w:t>：</w:t>
                      </w:r>
                      <w:r w:rsidRPr="00D0610E">
                        <w:rPr>
                          <w:rFonts w:eastAsia="SimSun" w:hint="eastAsia"/>
                          <w:color w:val="0000CC"/>
                          <w:sz w:val="18"/>
                          <w:szCs w:val="18"/>
                          <w:lang w:eastAsia="zh-CN"/>
                        </w:rPr>
                        <w:t>PPSI263</w:t>
                      </w:r>
                    </w:p>
                  </w:txbxContent>
                </v:textbox>
              </v:shape>
            </w:pict>
          </mc:Fallback>
        </mc:AlternateContent>
      </w:r>
      <w:r>
        <w:rPr>
          <w:noProof/>
        </w:rPr>
        <mc:AlternateContent>
          <mc:Choice Requires="wps">
            <w:drawing>
              <wp:anchor distT="0" distB="0" distL="114300" distR="114300" simplePos="0" relativeHeight="255581184" behindDoc="0" locked="0" layoutInCell="1" allowOverlap="1" wp14:anchorId="681EC4AA" wp14:editId="640F36F1">
                <wp:simplePos x="0" y="0"/>
                <wp:positionH relativeFrom="column">
                  <wp:posOffset>4877435</wp:posOffset>
                </wp:positionH>
                <wp:positionV relativeFrom="paragraph">
                  <wp:posOffset>3307715</wp:posOffset>
                </wp:positionV>
                <wp:extent cx="1902460" cy="461645"/>
                <wp:effectExtent l="10160" t="6985" r="11430" b="7620"/>
                <wp:wrapNone/>
                <wp:docPr id="2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461645"/>
                        </a:xfrm>
                        <a:prstGeom prst="rect">
                          <a:avLst/>
                        </a:prstGeom>
                        <a:solidFill>
                          <a:schemeClr val="lt1">
                            <a:lumMod val="100000"/>
                            <a:lumOff val="0"/>
                          </a:schemeClr>
                        </a:solidFill>
                        <a:ln w="6350">
                          <a:solidFill>
                            <a:srgbClr val="000000"/>
                          </a:solidFill>
                          <a:round/>
                          <a:headEnd/>
                          <a:tailEnd/>
                        </a:ln>
                      </wps:spPr>
                      <wps:txbx>
                        <w:txbxContent>
                          <w:p w14:paraId="04E2E72C" w14:textId="77777777" w:rsidR="005059EB" w:rsidRPr="00D0610E" w:rsidRDefault="005059EB" w:rsidP="00A74637">
                            <w:pPr>
                              <w:jc w:val="both"/>
                              <w:rPr>
                                <w:rFonts w:eastAsia="SimSun"/>
                                <w:color w:val="0000CC"/>
                                <w:sz w:val="15"/>
                                <w:szCs w:val="15"/>
                                <w:lang w:eastAsia="zh-CN"/>
                              </w:rPr>
                            </w:pPr>
                            <w:r w:rsidRPr="00D0610E">
                              <w:rPr>
                                <w:rFonts w:eastAsia="SimSun"/>
                                <w:color w:val="0000CC"/>
                                <w:sz w:val="15"/>
                                <w:szCs w:val="15"/>
                                <w:lang w:eastAsia="zh-CN"/>
                              </w:rPr>
                              <w:t xml:space="preserve">Based on functional requirements, we need to add an external MCU. All </w:t>
                            </w:r>
                            <w:r w:rsidRPr="00D0610E">
                              <w:rPr>
                                <w:rFonts w:eastAsia="SimSun" w:hint="eastAsia"/>
                                <w:color w:val="0000CC"/>
                                <w:sz w:val="15"/>
                                <w:szCs w:val="15"/>
                                <w:lang w:eastAsia="zh-CN"/>
                              </w:rPr>
                              <w:t>sensors</w:t>
                            </w:r>
                            <w:r w:rsidRPr="00D0610E">
                              <w:rPr>
                                <w:rFonts w:eastAsia="SimSun"/>
                                <w:color w:val="0000CC"/>
                                <w:sz w:val="15"/>
                                <w:szCs w:val="15"/>
                                <w:lang w:eastAsia="zh-CN"/>
                              </w:rPr>
                              <w:t xml:space="preserve"> are mounted on the MCU</w:t>
                            </w:r>
                            <w:r w:rsidRPr="00D0610E">
                              <w:rPr>
                                <w:rFonts w:eastAsia="SimSun" w:hint="eastAsia"/>
                                <w:color w:val="0000CC"/>
                                <w:sz w:val="15"/>
                                <w:szCs w:val="15"/>
                                <w:lang w:eastAsia="zh-C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1EC4AA" id="Text Box 24" o:spid="_x0000_s1030" type="#_x0000_t202" style="position:absolute;left:0;text-align:left;margin-left:384.05pt;margin-top:260.45pt;width:149.8pt;height:36.35pt;z-index:25558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" fillcolor="white [3201]" strokeweight=".5pt">
                <v:stroke joinstyle="round"/>
                <v:textbox>
                  <w:txbxContent>
                    <w:p w14:paraId="04E2E72C" w14:textId="77777777" w:rsidR="005059EB" w:rsidRPr="00D0610E" w:rsidRDefault="005059EB" w:rsidP="00A74637">
                      <w:pPr>
                        <w:jc w:val="both"/>
                        <w:rPr>
                          <w:rFonts w:eastAsia="SimSun"/>
                          <w:color w:val="0000CC"/>
                          <w:sz w:val="15"/>
                          <w:szCs w:val="15"/>
                          <w:lang w:eastAsia="zh-CN"/>
                        </w:rPr>
                      </w:pPr>
                      <w:r w:rsidRPr="00D0610E">
                        <w:rPr>
                          <w:rFonts w:eastAsia="SimSun"/>
                          <w:color w:val="0000CC"/>
                          <w:sz w:val="15"/>
                          <w:szCs w:val="15"/>
                          <w:lang w:eastAsia="zh-CN"/>
                        </w:rPr>
                        <w:t xml:space="preserve">Based on functional requirements, we need to add an external MCU. All </w:t>
                      </w:r>
                      <w:r w:rsidRPr="00D0610E">
                        <w:rPr>
                          <w:rFonts w:eastAsia="SimSun" w:hint="eastAsia"/>
                          <w:color w:val="0000CC"/>
                          <w:sz w:val="15"/>
                          <w:szCs w:val="15"/>
                          <w:lang w:eastAsia="zh-CN"/>
                        </w:rPr>
                        <w:t>sensors</w:t>
                      </w:r>
                      <w:r w:rsidRPr="00D0610E">
                        <w:rPr>
                          <w:rFonts w:eastAsia="SimSun"/>
                          <w:color w:val="0000CC"/>
                          <w:sz w:val="15"/>
                          <w:szCs w:val="15"/>
                          <w:lang w:eastAsia="zh-CN"/>
                        </w:rPr>
                        <w:t xml:space="preserve"> are mounted on the MCU</w:t>
                      </w:r>
                      <w:r w:rsidRPr="00D0610E">
                        <w:rPr>
                          <w:rFonts w:eastAsia="SimSun" w:hint="eastAsia"/>
                          <w:color w:val="0000CC"/>
                          <w:sz w:val="15"/>
                          <w:szCs w:val="15"/>
                          <w:lang w:eastAsia="zh-CN"/>
                        </w:rPr>
                        <w:t>.</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F6B89FE" wp14:editId="74D5DD3C">
                <wp:simplePos x="0" y="0"/>
                <wp:positionH relativeFrom="column">
                  <wp:posOffset>1989455</wp:posOffset>
                </wp:positionH>
                <wp:positionV relativeFrom="paragraph">
                  <wp:posOffset>1983740</wp:posOffset>
                </wp:positionV>
                <wp:extent cx="974090" cy="1199515"/>
                <wp:effectExtent l="8255" t="6985" r="8255" b="12700"/>
                <wp:wrapNone/>
                <wp:docPr id="2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090" cy="1199515"/>
                        </a:xfrm>
                        <a:prstGeom prst="rect">
                          <a:avLst/>
                        </a:prstGeom>
                        <a:solidFill>
                          <a:schemeClr val="lt1">
                            <a:lumMod val="100000"/>
                            <a:lumOff val="0"/>
                          </a:schemeClr>
                        </a:solidFill>
                        <a:ln w="6350">
                          <a:solidFill>
                            <a:srgbClr val="000000"/>
                          </a:solidFill>
                          <a:round/>
                          <a:headEnd/>
                          <a:tailEnd/>
                        </a:ln>
                      </wps:spPr>
                      <wps:txbx>
                        <w:txbxContent>
                          <w:p w14:paraId="014B862C" w14:textId="77777777" w:rsidR="005059EB" w:rsidRPr="00D0610E" w:rsidRDefault="005059EB" w:rsidP="00A74637">
                            <w:pPr>
                              <w:jc w:val="both"/>
                              <w:rPr>
                                <w:rFonts w:eastAsia="SimSun"/>
                                <w:color w:val="0000CC"/>
                                <w:sz w:val="15"/>
                                <w:szCs w:val="15"/>
                                <w:lang w:eastAsia="zh-CN"/>
                              </w:rPr>
                            </w:pPr>
                            <w:r w:rsidRPr="00D0610E">
                              <w:rPr>
                                <w:rFonts w:eastAsia="SimSun" w:hint="eastAsia"/>
                                <w:color w:val="0000CC"/>
                                <w:sz w:val="15"/>
                                <w:szCs w:val="15"/>
                                <w:lang w:eastAsia="zh-CN"/>
                              </w:rPr>
                              <w:t xml:space="preserve">Compare with a little improvement in signal receiving, we do not suggest to add LNA, which will lead to a higher cost, larger size layout as well as the increase </w:t>
                            </w:r>
                            <w:proofErr w:type="gramStart"/>
                            <w:r w:rsidRPr="00D0610E">
                              <w:rPr>
                                <w:rFonts w:eastAsia="SimSun" w:hint="eastAsia"/>
                                <w:color w:val="0000CC"/>
                                <w:sz w:val="15"/>
                                <w:szCs w:val="15"/>
                                <w:lang w:eastAsia="zh-CN"/>
                              </w:rPr>
                              <w:t>in  power</w:t>
                            </w:r>
                            <w:proofErr w:type="gramEnd"/>
                            <w:r w:rsidRPr="00D0610E">
                              <w:rPr>
                                <w:rFonts w:eastAsia="SimSun" w:hint="eastAsia"/>
                                <w:color w:val="0000CC"/>
                                <w:sz w:val="15"/>
                                <w:szCs w:val="15"/>
                                <w:lang w:eastAsia="zh-CN"/>
                              </w:rPr>
                              <w:t xml:space="preserve"> consumption.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6B89FE" id="Text Box 8" o:spid="_x0000_s1031" type="#_x0000_t202" style="position:absolute;left:0;text-align:left;margin-left:156.65pt;margin-top:156.2pt;width:76.7pt;height:9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" fillcolor="white [3201]" strokeweight=".5pt">
                <v:stroke joinstyle="round"/>
                <v:textbox>
                  <w:txbxContent>
                    <w:p w14:paraId="014B862C" w14:textId="77777777" w:rsidR="005059EB" w:rsidRPr="00D0610E" w:rsidRDefault="005059EB" w:rsidP="00A74637">
                      <w:pPr>
                        <w:jc w:val="both"/>
                        <w:rPr>
                          <w:rFonts w:eastAsia="SimSun"/>
                          <w:color w:val="0000CC"/>
                          <w:sz w:val="15"/>
                          <w:szCs w:val="15"/>
                          <w:lang w:eastAsia="zh-CN"/>
                        </w:rPr>
                      </w:pPr>
                      <w:r w:rsidRPr="00D0610E">
                        <w:rPr>
                          <w:rFonts w:eastAsia="SimSun" w:hint="eastAsia"/>
                          <w:color w:val="0000CC"/>
                          <w:sz w:val="15"/>
                          <w:szCs w:val="15"/>
                          <w:lang w:eastAsia="zh-CN"/>
                        </w:rPr>
                        <w:t xml:space="preserve">Compare with a little improvement in signal receiving, we do not suggest to add LNA, which will lead to a higher cost, larger size layout as well as the increase </w:t>
                      </w:r>
                      <w:proofErr w:type="gramStart"/>
                      <w:r w:rsidRPr="00D0610E">
                        <w:rPr>
                          <w:rFonts w:eastAsia="SimSun" w:hint="eastAsia"/>
                          <w:color w:val="0000CC"/>
                          <w:sz w:val="15"/>
                          <w:szCs w:val="15"/>
                          <w:lang w:eastAsia="zh-CN"/>
                        </w:rPr>
                        <w:t>in  power</w:t>
                      </w:r>
                      <w:proofErr w:type="gramEnd"/>
                      <w:r w:rsidRPr="00D0610E">
                        <w:rPr>
                          <w:rFonts w:eastAsia="SimSun" w:hint="eastAsia"/>
                          <w:color w:val="0000CC"/>
                          <w:sz w:val="15"/>
                          <w:szCs w:val="15"/>
                          <w:lang w:eastAsia="zh-CN"/>
                        </w:rPr>
                        <w:t xml:space="preserve"> consumption.</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5B99C61D" wp14:editId="5F093FEA">
                <wp:simplePos x="0" y="0"/>
                <wp:positionH relativeFrom="column">
                  <wp:posOffset>3885565</wp:posOffset>
                </wp:positionH>
                <wp:positionV relativeFrom="paragraph">
                  <wp:posOffset>4042410</wp:posOffset>
                </wp:positionV>
                <wp:extent cx="1092835" cy="76835"/>
                <wp:effectExtent l="27940" t="74930" r="12700" b="10160"/>
                <wp:wrapNone/>
                <wp:docPr id="1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92835" cy="76835"/>
                        </a:xfrm>
                        <a:prstGeom prst="straightConnector1">
                          <a:avLst/>
                        </a:prstGeom>
                        <a:noFill/>
                        <a:ln w="6350">
                          <a:solidFill>
                            <a:schemeClr val="accent1">
                              <a:lumMod val="100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2BAB839" id="_x0000_t32" coordsize="21600,21600" o:spt="32" o:oned="t" path="m,l21600,21600e" filled="f">
                <v:path arrowok="t" fillok="f" o:connecttype="none"/>
                <o:lock v:ext="edit" shapetype="t"/>
              </v:shapetype>
              <v:shape id="AutoShape 2" o:spid="_x0000_s1026" type="#_x0000_t32" style="position:absolute;margin-left:305.95pt;margin-top:318.3pt;width:86.05pt;height:6.0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" strokecolor="#4472c4 [3204]" strokeweight=".5pt">
                <v:stroke endarrow="open" joinstyle="miter"/>
              </v:shape>
            </w:pict>
          </mc:Fallback>
        </mc:AlternateContent>
      </w:r>
      <w:r>
        <w:rPr>
          <w:noProof/>
        </w:rPr>
        <mc:AlternateContent>
          <mc:Choice Requires="wps">
            <w:drawing>
              <wp:anchor distT="0" distB="0" distL="114300" distR="114300" simplePos="0" relativeHeight="251710464" behindDoc="0" locked="0" layoutInCell="1" allowOverlap="1" wp14:anchorId="355235A8" wp14:editId="7317480A">
                <wp:simplePos x="0" y="0"/>
                <wp:positionH relativeFrom="column">
                  <wp:posOffset>3853180</wp:posOffset>
                </wp:positionH>
                <wp:positionV relativeFrom="paragraph">
                  <wp:posOffset>4135120</wp:posOffset>
                </wp:positionV>
                <wp:extent cx="1154430" cy="18415"/>
                <wp:effectExtent l="24130" t="53340" r="12065" b="80645"/>
                <wp:wrapNone/>
                <wp:docPr id="18"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54430" cy="18415"/>
                        </a:xfrm>
                        <a:prstGeom prst="straightConnector1">
                          <a:avLst/>
                        </a:prstGeom>
                        <a:noFill/>
                        <a:ln w="6350">
                          <a:solidFill>
                            <a:schemeClr val="accent1">
                              <a:lumMod val="100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0C8A7B" id="AutoShape 27" o:spid="_x0000_s1026" type="#_x0000_t32" style="position:absolute;margin-left:303.4pt;margin-top:325.6pt;width:90.9pt;height:1.4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" strokecolor="#4472c4 [3204]" strokeweight=".5pt">
                <v:stroke endarrow="open" joinstyle="miter"/>
              </v:shape>
            </w:pict>
          </mc:Fallback>
        </mc:AlternateContent>
      </w:r>
      <w:r>
        <w:rPr>
          <w:noProof/>
        </w:rPr>
        <mc:AlternateContent>
          <mc:Choice Requires="wps">
            <w:drawing>
              <wp:anchor distT="0" distB="0" distL="114300" distR="114300" simplePos="0" relativeHeight="251817984" behindDoc="0" locked="0" layoutInCell="1" allowOverlap="1" wp14:anchorId="2DE12FD2" wp14:editId="5BCA771F">
                <wp:simplePos x="0" y="0"/>
                <wp:positionH relativeFrom="column">
                  <wp:posOffset>4154805</wp:posOffset>
                </wp:positionH>
                <wp:positionV relativeFrom="paragraph">
                  <wp:posOffset>4135120</wp:posOffset>
                </wp:positionV>
                <wp:extent cx="852805" cy="140970"/>
                <wp:effectExtent l="30480" t="5715" r="12065" b="72390"/>
                <wp:wrapNone/>
                <wp:docPr id="17"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52805" cy="140970"/>
                        </a:xfrm>
                        <a:prstGeom prst="straightConnector1">
                          <a:avLst/>
                        </a:prstGeom>
                        <a:noFill/>
                        <a:ln w="6350">
                          <a:solidFill>
                            <a:schemeClr val="accent1">
                              <a:lumMod val="100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2833560" id="AutoShape 26" o:spid="_x0000_s1026" type="#_x0000_t32" style="position:absolute;margin-left:327.15pt;margin-top:325.6pt;width:67.15pt;height:11.1pt;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" strokecolor="#4472c4 [3204]" strokeweight=".5pt">
                <v:stroke endarrow="open" joinstyle="miter"/>
              </v:shape>
            </w:pict>
          </mc:Fallback>
        </mc:AlternateContent>
      </w:r>
      <w:r>
        <w:rPr>
          <w:noProof/>
        </w:rPr>
        <mc:AlternateContent>
          <mc:Choice Requires="wps">
            <w:drawing>
              <wp:anchor distT="0" distB="0" distL="114300" distR="114300" simplePos="0" relativeHeight="254271488" behindDoc="0" locked="0" layoutInCell="1" allowOverlap="1" wp14:anchorId="32F45133" wp14:editId="17A47D87">
                <wp:simplePos x="0" y="0"/>
                <wp:positionH relativeFrom="column">
                  <wp:posOffset>4614545</wp:posOffset>
                </wp:positionH>
                <wp:positionV relativeFrom="paragraph">
                  <wp:posOffset>6459220</wp:posOffset>
                </wp:positionV>
                <wp:extent cx="443865" cy="1291590"/>
                <wp:effectExtent l="13970" t="43815" r="75565" b="7620"/>
                <wp:wrapNone/>
                <wp:docPr id="15"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3865" cy="1291590"/>
                        </a:xfrm>
                        <a:prstGeom prst="straightConnector1">
                          <a:avLst/>
                        </a:prstGeom>
                        <a:noFill/>
                        <a:ln w="6350">
                          <a:solidFill>
                            <a:schemeClr val="accent1">
                              <a:lumMod val="100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C23D387" id="AutoShape 23" o:spid="_x0000_s1026" type="#_x0000_t32" style="position:absolute;margin-left:363.35pt;margin-top:508.6pt;width:34.95pt;height:101.7pt;flip:y;z-index:25427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" strokecolor="#4472c4 [3204]" strokeweight=".5pt">
                <v:stroke endarrow="open" joinstyle="miter"/>
              </v:shape>
            </w:pict>
          </mc:Fallback>
        </mc:AlternateContent>
      </w:r>
      <w:r>
        <w:rPr>
          <w:noProof/>
        </w:rPr>
        <mc:AlternateContent>
          <mc:Choice Requires="wps">
            <w:drawing>
              <wp:anchor distT="0" distB="0" distL="114300" distR="114300" simplePos="0" relativeHeight="252963840" behindDoc="0" locked="0" layoutInCell="1" allowOverlap="1" wp14:anchorId="61DBD70F" wp14:editId="43569B02">
                <wp:simplePos x="0" y="0"/>
                <wp:positionH relativeFrom="column">
                  <wp:posOffset>4157345</wp:posOffset>
                </wp:positionH>
                <wp:positionV relativeFrom="paragraph">
                  <wp:posOffset>6080760</wp:posOffset>
                </wp:positionV>
                <wp:extent cx="802640" cy="862965"/>
                <wp:effectExtent l="13970" t="65405" r="69215" b="5080"/>
                <wp:wrapNone/>
                <wp:docPr id="14"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2640" cy="862965"/>
                        </a:xfrm>
                        <a:prstGeom prst="straightConnector1">
                          <a:avLst/>
                        </a:prstGeom>
                        <a:noFill/>
                        <a:ln w="6350">
                          <a:solidFill>
                            <a:schemeClr val="accent1">
                              <a:lumMod val="100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47B535" id="AutoShape 22" o:spid="_x0000_s1026" type="#_x0000_t32" style="position:absolute;margin-left:327.35pt;margin-top:478.8pt;width:63.2pt;height:67.95pt;flip:y;z-index:25296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" strokecolor="#4472c4 [3204]" strokeweight=".5pt">
                <v:stroke endarrow="open" joinstyle="miter"/>
              </v:shape>
            </w:pict>
          </mc:Fallback>
        </mc:AlternateContent>
      </w:r>
      <w:r>
        <w:rPr>
          <w:noProof/>
        </w:rPr>
        <mc:AlternateContent>
          <mc:Choice Requires="wps">
            <w:drawing>
              <wp:anchor distT="0" distB="0" distL="114300" distR="114300" simplePos="0" relativeHeight="251982848" behindDoc="0" locked="0" layoutInCell="1" allowOverlap="1" wp14:anchorId="49D649DE" wp14:editId="57B49E82">
                <wp:simplePos x="0" y="0"/>
                <wp:positionH relativeFrom="column">
                  <wp:posOffset>4424045</wp:posOffset>
                </wp:positionH>
                <wp:positionV relativeFrom="paragraph">
                  <wp:posOffset>4917440</wp:posOffset>
                </wp:positionV>
                <wp:extent cx="532130" cy="186055"/>
                <wp:effectExtent l="13970" t="73660" r="44450" b="6985"/>
                <wp:wrapNone/>
                <wp:docPr id="13"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2130" cy="186055"/>
                        </a:xfrm>
                        <a:prstGeom prst="straightConnector1">
                          <a:avLst/>
                        </a:prstGeom>
                        <a:noFill/>
                        <a:ln w="6350">
                          <a:solidFill>
                            <a:schemeClr val="accent1">
                              <a:lumMod val="100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C137C7C" id="AutoShape 18" o:spid="_x0000_s1026" type="#_x0000_t32" style="position:absolute;margin-left:348.35pt;margin-top:387.2pt;width:41.9pt;height:14.65pt;flip:y;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" strokecolor="#4472c4 [3204]" strokeweight=".5pt">
                <v:stroke endarrow="open" joinstyle="miter"/>
              </v:shape>
            </w:pict>
          </mc:Fallback>
        </mc:AlternateContent>
      </w:r>
      <w:r>
        <w:rPr>
          <w:noProof/>
        </w:rPr>
        <mc:AlternateContent>
          <mc:Choice Requires="wps">
            <w:drawing>
              <wp:anchor distT="0" distB="0" distL="114300" distR="114300" simplePos="0" relativeHeight="251821056" behindDoc="0" locked="0" layoutInCell="1" allowOverlap="1" wp14:anchorId="3CDCA74F" wp14:editId="4EE0D922">
                <wp:simplePos x="0" y="0"/>
                <wp:positionH relativeFrom="column">
                  <wp:posOffset>1231265</wp:posOffset>
                </wp:positionH>
                <wp:positionV relativeFrom="paragraph">
                  <wp:posOffset>5560695</wp:posOffset>
                </wp:positionV>
                <wp:extent cx="716280" cy="10795"/>
                <wp:effectExtent l="21590" t="69215" r="5080" b="72390"/>
                <wp:wrapNone/>
                <wp:docPr id="12"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16280" cy="10795"/>
                        </a:xfrm>
                        <a:prstGeom prst="straightConnector1">
                          <a:avLst/>
                        </a:prstGeom>
                        <a:noFill/>
                        <a:ln w="6350">
                          <a:solidFill>
                            <a:schemeClr val="accent1">
                              <a:lumMod val="100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B77C55" id="AutoShape 16" o:spid="_x0000_s1026" type="#_x0000_t32" style="position:absolute;margin-left:96.95pt;margin-top:437.85pt;width:56.4pt;height:.85pt;flip:x;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" strokecolor="#4472c4 [3204]" strokeweight=".5pt">
                <v:stroke endarrow="open" joinstyle="miter"/>
              </v:shape>
            </w:pict>
          </mc:Fallback>
        </mc:AlternateContent>
      </w:r>
      <w:r>
        <w:rPr>
          <w:noProof/>
        </w:rPr>
        <mc:AlternateContent>
          <mc:Choice Requires="wps">
            <w:drawing>
              <wp:anchor distT="0" distB="0" distL="114300" distR="114300" simplePos="0" relativeHeight="251819008" behindDoc="0" locked="0" layoutInCell="1" allowOverlap="1" wp14:anchorId="780B5D7C" wp14:editId="368D6F62">
                <wp:simplePos x="0" y="0"/>
                <wp:positionH relativeFrom="column">
                  <wp:posOffset>706755</wp:posOffset>
                </wp:positionH>
                <wp:positionV relativeFrom="paragraph">
                  <wp:posOffset>5481955</wp:posOffset>
                </wp:positionV>
                <wp:extent cx="464820" cy="161290"/>
                <wp:effectExtent l="19050" t="19050" r="0" b="0"/>
                <wp:wrapNone/>
                <wp:docPr id="16" name="圆角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4820" cy="161290"/>
                        </a:xfrm>
                        <a:prstGeom prst="roundRect">
                          <a:avLst/>
                        </a:prstGeom>
                        <a:noFill/>
                        <a:ln w="28575" cap="flat" cmpd="sng" algn="ctr">
                          <a:solidFill>
                            <a:srgbClr val="2F528F">
                              <a:shade val="50000"/>
                            </a:srgbClr>
                          </a:solidFill>
                          <a:prstDash val="solid"/>
                          <a:miter lim="800000"/>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1A67D37" id="圆角矩形 16" o:spid="_x0000_s1026" style="position:absolute;margin-left:55.65pt;margin-top:431.65pt;width:36.6pt;height:12.7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" filled="f" strokecolor="#203a68" strokeweight="2.25pt">
                <v:stroke joinstyle="miter"/>
                <v:path arrowok="t"/>
              </v:roundrect>
            </w:pict>
          </mc:Fallback>
        </mc:AlternateContent>
      </w:r>
      <w:r>
        <w:rPr>
          <w:noProof/>
        </w:rPr>
        <mc:AlternateContent>
          <mc:Choice Requires="wps">
            <w:drawing>
              <wp:anchor distT="0" distB="0" distL="114300" distR="114300" simplePos="0" relativeHeight="251678720" behindDoc="0" locked="0" layoutInCell="1" allowOverlap="1" wp14:anchorId="670E4B71" wp14:editId="1EF2680B">
                <wp:simplePos x="0" y="0"/>
                <wp:positionH relativeFrom="column">
                  <wp:posOffset>4989830</wp:posOffset>
                </wp:positionH>
                <wp:positionV relativeFrom="paragraph">
                  <wp:posOffset>2981960</wp:posOffset>
                </wp:positionV>
                <wp:extent cx="485775" cy="274955"/>
                <wp:effectExtent l="8255" t="5080" r="10795" b="5715"/>
                <wp:wrapNone/>
                <wp:docPr id="1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74955"/>
                        </a:xfrm>
                        <a:prstGeom prst="rect">
                          <a:avLst/>
                        </a:prstGeom>
                        <a:solidFill>
                          <a:schemeClr val="lt1">
                            <a:lumMod val="100000"/>
                            <a:lumOff val="0"/>
                          </a:schemeClr>
                        </a:solidFill>
                        <a:ln w="6350">
                          <a:solidFill>
                            <a:srgbClr val="000000"/>
                          </a:solidFill>
                          <a:round/>
                          <a:headEnd/>
                          <a:tailEnd/>
                        </a:ln>
                      </wps:spPr>
                      <wps:txbx>
                        <w:txbxContent>
                          <w:p w14:paraId="105CFFF2" w14:textId="77777777" w:rsidR="005059EB" w:rsidRDefault="005059EB">
                            <w:pPr>
                              <w:rPr>
                                <w:rFonts w:eastAsia="SimSun"/>
                                <w:lang w:eastAsia="zh-CN"/>
                              </w:rPr>
                            </w:pPr>
                            <w:r>
                              <w:rPr>
                                <w:rFonts w:eastAsia="SimSun" w:hint="eastAsia"/>
                                <w:lang w:eastAsia="zh-CN"/>
                              </w:rPr>
                              <w:t>OK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0E4B71" id="Text Box 13" o:spid="_x0000_s1032" type="#_x0000_t202" style="position:absolute;left:0;text-align:left;margin-left:392.9pt;margin-top:234.8pt;width:38.25pt;height:21.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" fillcolor="white [3201]" strokeweight=".5pt">
                <v:stroke joinstyle="round"/>
                <v:textbox>
                  <w:txbxContent>
                    <w:p w14:paraId="105CFFF2" w14:textId="77777777" w:rsidR="005059EB" w:rsidRDefault="005059EB">
                      <w:pPr>
                        <w:rPr>
                          <w:rFonts w:eastAsia="SimSun"/>
                          <w:lang w:eastAsia="zh-CN"/>
                        </w:rPr>
                      </w:pPr>
                      <w:r>
                        <w:rPr>
                          <w:rFonts w:eastAsia="SimSun" w:hint="eastAsia"/>
                          <w:lang w:eastAsia="zh-CN"/>
                        </w:rPr>
                        <w:t>OK</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2A710F62" wp14:editId="32916260">
                <wp:simplePos x="0" y="0"/>
                <wp:positionH relativeFrom="column">
                  <wp:posOffset>4020820</wp:posOffset>
                </wp:positionH>
                <wp:positionV relativeFrom="paragraph">
                  <wp:posOffset>3112770</wp:posOffset>
                </wp:positionV>
                <wp:extent cx="903605" cy="70485"/>
                <wp:effectExtent l="20320" t="12065" r="9525" b="79375"/>
                <wp:wrapNone/>
                <wp:docPr id="10"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03605" cy="70485"/>
                        </a:xfrm>
                        <a:prstGeom prst="straightConnector1">
                          <a:avLst/>
                        </a:prstGeom>
                        <a:noFill/>
                        <a:ln w="6350">
                          <a:solidFill>
                            <a:schemeClr val="accent1">
                              <a:lumMod val="100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8C75BA" id="AutoShape 12" o:spid="_x0000_s1026" type="#_x0000_t32" style="position:absolute;margin-left:316.6pt;margin-top:245.1pt;width:71.15pt;height:5.5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" strokecolor="#4472c4 [3204]" strokeweight=".5pt">
                <v:stroke endarrow="open" joinstyle="miter"/>
              </v:shape>
            </w:pict>
          </mc:Fallback>
        </mc:AlternateContent>
      </w:r>
      <w:r>
        <w:rPr>
          <w:noProof/>
        </w:rPr>
        <mc:AlternateContent>
          <mc:Choice Requires="wps">
            <w:drawing>
              <wp:anchor distT="0" distB="0" distL="114300" distR="114300" simplePos="0" relativeHeight="251667456" behindDoc="0" locked="0" layoutInCell="1" allowOverlap="1" wp14:anchorId="4E67FA91" wp14:editId="11CF5E65">
                <wp:simplePos x="0" y="0"/>
                <wp:positionH relativeFrom="column">
                  <wp:posOffset>3898265</wp:posOffset>
                </wp:positionH>
                <wp:positionV relativeFrom="paragraph">
                  <wp:posOffset>3072130</wp:posOffset>
                </wp:positionV>
                <wp:extent cx="1054100" cy="47625"/>
                <wp:effectExtent l="21590" t="76200" r="10160" b="28575"/>
                <wp:wrapNone/>
                <wp:docPr id="9"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54100" cy="47625"/>
                        </a:xfrm>
                        <a:prstGeom prst="straightConnector1">
                          <a:avLst/>
                        </a:prstGeom>
                        <a:noFill/>
                        <a:ln w="6350">
                          <a:solidFill>
                            <a:schemeClr val="accent1">
                              <a:lumMod val="100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4BCC87" id="AutoShape 11" o:spid="_x0000_s1026" type="#_x0000_t32" style="position:absolute;margin-left:306.95pt;margin-top:241.9pt;width:83pt;height:3.7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" strokecolor="#4472c4 [3204]" strokeweight=".5pt">
                <v:stroke endarrow="open" joinstyle="miter"/>
              </v:shape>
            </w:pict>
          </mc:Fallback>
        </mc:AlternateContent>
      </w:r>
      <w:r>
        <w:rPr>
          <w:noProof/>
        </w:rPr>
        <mc:AlternateContent>
          <mc:Choice Requires="wps">
            <w:drawing>
              <wp:anchor distT="0" distB="0" distL="114300" distR="114300" simplePos="0" relativeHeight="251662336" behindDoc="0" locked="0" layoutInCell="1" allowOverlap="1" wp14:anchorId="06046FF6" wp14:editId="004EDBBC">
                <wp:simplePos x="0" y="0"/>
                <wp:positionH relativeFrom="column">
                  <wp:posOffset>3888105</wp:posOffset>
                </wp:positionH>
                <wp:positionV relativeFrom="paragraph">
                  <wp:posOffset>2967355</wp:posOffset>
                </wp:positionV>
                <wp:extent cx="1042035" cy="139700"/>
                <wp:effectExtent l="30480" t="76200" r="13335" b="12700"/>
                <wp:wrapNone/>
                <wp:docPr id="8"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42035" cy="139700"/>
                        </a:xfrm>
                        <a:prstGeom prst="straightConnector1">
                          <a:avLst/>
                        </a:prstGeom>
                        <a:noFill/>
                        <a:ln w="6350">
                          <a:solidFill>
                            <a:schemeClr val="accent1">
                              <a:lumMod val="100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A8BEBF" id="AutoShape 10" o:spid="_x0000_s1026" type="#_x0000_t32" style="position:absolute;margin-left:306.15pt;margin-top:233.65pt;width:82.05pt;height:11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" strokecolor="#4472c4 [3204]" strokeweight=".5pt">
                <v:stroke endarrow="open" joinstyle="miter"/>
              </v:shape>
            </w:pict>
          </mc:Fallback>
        </mc:AlternateContent>
      </w:r>
      <w:r>
        <w:rPr>
          <w:noProof/>
        </w:rPr>
        <mc:AlternateContent>
          <mc:Choice Requires="wps">
            <w:drawing>
              <wp:anchor distT="0" distB="0" distL="114300" distR="114300" simplePos="0" relativeHeight="251661312" behindDoc="0" locked="0" layoutInCell="1" allowOverlap="1" wp14:anchorId="7347D754" wp14:editId="0447D902">
                <wp:simplePos x="0" y="0"/>
                <wp:positionH relativeFrom="column">
                  <wp:posOffset>3367405</wp:posOffset>
                </wp:positionH>
                <wp:positionV relativeFrom="paragraph">
                  <wp:posOffset>2499360</wp:posOffset>
                </wp:positionV>
                <wp:extent cx="1071880" cy="2107565"/>
                <wp:effectExtent l="19050" t="19050" r="0" b="6985"/>
                <wp:wrapNone/>
                <wp:docPr id="7" name="圆角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1880" cy="2107565"/>
                        </a:xfrm>
                        <a:prstGeom prst="roundRect">
                          <a:avLst/>
                        </a:prstGeom>
                        <a:noFill/>
                        <a:ln w="28575" cap="flat" cmpd="sng" algn="ctr">
                          <a:solidFill>
                            <a:srgbClr val="2F528F">
                              <a:shade val="50000"/>
                            </a:srgbClr>
                          </a:solidFill>
                          <a:prstDash val="solid"/>
                          <a:miter lim="800000"/>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91B4267" id="圆角矩形 5" o:spid="_x0000_s1026" style="position:absolute;margin-left:265.15pt;margin-top:196.8pt;width:84.4pt;height:16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" filled="f" strokecolor="#203a68" strokeweight="2.25pt">
                <v:stroke joinstyle="miter"/>
                <v:path arrowok="t"/>
              </v:roundrect>
            </w:pict>
          </mc:Fallback>
        </mc:AlternateContent>
      </w:r>
      <w:r w:rsidR="000356B3">
        <w:rPr>
          <w:rFonts w:ascii="SF Pro Text" w:hAnsi="SF Pro Text"/>
          <w:b/>
          <w:noProof/>
        </w:rPr>
        <w:drawing>
          <wp:inline distT="0" distB="0" distL="0" distR="0" wp14:anchorId="261C9CBD" wp14:editId="32B5D5CE">
            <wp:extent cx="5227320" cy="679005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244381" cy="6812092"/>
                    </a:xfrm>
                    <a:prstGeom prst="rect">
                      <a:avLst/>
                    </a:prstGeom>
                  </pic:spPr>
                </pic:pic>
              </a:graphicData>
            </a:graphic>
          </wp:inline>
        </w:drawing>
      </w:r>
      <w:r>
        <w:rPr>
          <w:noProof/>
        </w:rPr>
        <mc:AlternateContent>
          <mc:Choice Requires="wps">
            <w:drawing>
              <wp:anchor distT="0" distB="0" distL="114300" distR="114300" simplePos="0" relativeHeight="251659264" behindDoc="0" locked="0" layoutInCell="1" allowOverlap="1" wp14:anchorId="04D7FCD5" wp14:editId="100D2185">
                <wp:simplePos x="0" y="0"/>
                <wp:positionH relativeFrom="column">
                  <wp:posOffset>1668145</wp:posOffset>
                </wp:positionH>
                <wp:positionV relativeFrom="paragraph">
                  <wp:posOffset>1936750</wp:posOffset>
                </wp:positionV>
                <wp:extent cx="321310" cy="106680"/>
                <wp:effectExtent l="39370" t="74295" r="10795" b="9525"/>
                <wp:wrapNone/>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21310" cy="106680"/>
                        </a:xfrm>
                        <a:prstGeom prst="straightConnector1">
                          <a:avLst/>
                        </a:prstGeom>
                        <a:noFill/>
                        <a:ln w="6350">
                          <a:solidFill>
                            <a:schemeClr val="accent1">
                              <a:lumMod val="100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962284" id="AutoShape 7" o:spid="_x0000_s1026" type="#_x0000_t32" style="position:absolute;margin-left:131.35pt;margin-top:152.5pt;width:25.3pt;height:8.4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" strokecolor="#4472c4 [3204]" strokeweight=".5pt">
                <v:stroke endarrow="open" joinstyle="miter"/>
              </v:shape>
            </w:pict>
          </mc:Fallback>
        </mc:AlternateContent>
      </w:r>
      <w:r>
        <w:rPr>
          <w:noProof/>
        </w:rPr>
        <mc:AlternateContent>
          <mc:Choice Requires="wps">
            <w:drawing>
              <wp:anchor distT="0" distB="0" distL="114300" distR="114300" simplePos="0" relativeHeight="251658240" behindDoc="0" locked="0" layoutInCell="1" allowOverlap="1" wp14:anchorId="6D0B254F" wp14:editId="15EB2596">
                <wp:simplePos x="0" y="0"/>
                <wp:positionH relativeFrom="column">
                  <wp:posOffset>1203325</wp:posOffset>
                </wp:positionH>
                <wp:positionV relativeFrom="paragraph">
                  <wp:posOffset>1739900</wp:posOffset>
                </wp:positionV>
                <wp:extent cx="464820" cy="393065"/>
                <wp:effectExtent l="19050" t="19050" r="0" b="6985"/>
                <wp:wrapNone/>
                <wp:docPr id="5" name="圆角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4820" cy="393065"/>
                        </a:xfrm>
                        <a:prstGeom prst="roundRect">
                          <a:avLst/>
                        </a:prstGeom>
                        <a:noFill/>
                        <a:ln w="28575" cap="flat" cmpd="sng" algn="ctr">
                          <a:solidFill>
                            <a:srgbClr val="2F528F">
                              <a:shade val="50000"/>
                            </a:srgbClr>
                          </a:solidFill>
                          <a:prstDash val="solid"/>
                          <a:miter lim="800000"/>
                        </a:ln>
                        <a:extLst>
                          <a:ext uri="{909E8E84-426E-40DD-AFC4-6F175D3DCCD1}">
                            <a14:hiddenFill xmlns:a14="http://schemas.microsoft.com/office/drawing/2010/main">
                              <a:solidFill>
                                <a:srgbClr val="FFFFFF"/>
                              </a:solidFill>
                            </a14:hiddenFill>
                          </a:ext>
                        </a:ex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0E840AD" id="圆角矩形 2" o:spid="_x0000_s1026" style="position:absolute;margin-left:94.75pt;margin-top:137pt;width:36.6pt;height:30.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" filled="f" strokecolor="#203a68" strokeweight="2.25pt">
                <v:stroke joinstyle="miter"/>
                <v:path arrowok="t"/>
              </v:roundrect>
            </w:pict>
          </mc:Fallback>
        </mc:AlternateContent>
      </w:r>
    </w:p>
    <w:p w14:paraId="68570AB4" w14:textId="55BB80A3" w:rsidR="00D5231F" w:rsidRDefault="00BD5791">
      <w:r>
        <w:rPr>
          <w:noProof/>
        </w:rPr>
        <mc:AlternateContent>
          <mc:Choice Requires="wps">
            <w:drawing>
              <wp:anchor distT="0" distB="0" distL="114300" distR="114300" simplePos="0" relativeHeight="252964864" behindDoc="0" locked="0" layoutInCell="1" allowOverlap="1" wp14:anchorId="5FA32ECD" wp14:editId="07A4BB8B">
                <wp:simplePos x="0" y="0"/>
                <wp:positionH relativeFrom="column">
                  <wp:posOffset>2665095</wp:posOffset>
                </wp:positionH>
                <wp:positionV relativeFrom="paragraph">
                  <wp:posOffset>130810</wp:posOffset>
                </wp:positionV>
                <wp:extent cx="2137410" cy="222885"/>
                <wp:effectExtent l="7620" t="7620" r="7620" b="762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7410" cy="222885"/>
                        </a:xfrm>
                        <a:prstGeom prst="rect">
                          <a:avLst/>
                        </a:prstGeom>
                        <a:solidFill>
                          <a:schemeClr val="lt1">
                            <a:lumMod val="100000"/>
                            <a:lumOff val="0"/>
                          </a:schemeClr>
                        </a:solidFill>
                        <a:ln w="6350">
                          <a:solidFill>
                            <a:srgbClr val="000000"/>
                          </a:solidFill>
                          <a:round/>
                          <a:headEnd/>
                          <a:tailEnd/>
                        </a:ln>
                      </wps:spPr>
                      <wps:txbx>
                        <w:txbxContent>
                          <w:p w14:paraId="04D668FC" w14:textId="77777777" w:rsidR="005059EB" w:rsidRPr="007167C8" w:rsidRDefault="005059EB">
                            <w:pPr>
                              <w:rPr>
                                <w:rFonts w:eastAsia="SimSun"/>
                                <w:color w:val="0000CC"/>
                                <w:sz w:val="15"/>
                                <w:szCs w:val="15"/>
                                <w:lang w:eastAsia="zh-CN"/>
                              </w:rPr>
                            </w:pPr>
                            <w:r w:rsidRPr="007167C8">
                              <w:rPr>
                                <w:rFonts w:eastAsia="SimSun" w:hint="eastAsia"/>
                                <w:color w:val="0000CC"/>
                                <w:sz w:val="15"/>
                                <w:szCs w:val="15"/>
                                <w:lang w:eastAsia="zh-CN"/>
                              </w:rPr>
                              <w:t>For the platform, just digital MIC could be used.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32ECD" id="Text Box 5" o:spid="_x0000_s1033" type="#_x0000_t202" style="position:absolute;margin-left:209.85pt;margin-top:10.3pt;width:168.3pt;height:17.55pt;z-index:25296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" fillcolor="white [3201]" strokeweight=".5pt">
                <v:stroke joinstyle="round"/>
                <v:textbox>
                  <w:txbxContent>
                    <w:p w14:paraId="04D668FC" w14:textId="77777777" w:rsidR="005059EB" w:rsidRPr="007167C8" w:rsidRDefault="005059EB">
                      <w:pPr>
                        <w:rPr>
                          <w:rFonts w:eastAsia="SimSun"/>
                          <w:color w:val="0000CC"/>
                          <w:sz w:val="15"/>
                          <w:szCs w:val="15"/>
                          <w:lang w:eastAsia="zh-CN"/>
                        </w:rPr>
                      </w:pPr>
                      <w:r w:rsidRPr="007167C8">
                        <w:rPr>
                          <w:rFonts w:eastAsia="SimSun" w:hint="eastAsia"/>
                          <w:color w:val="0000CC"/>
                          <w:sz w:val="15"/>
                          <w:szCs w:val="15"/>
                          <w:lang w:eastAsia="zh-CN"/>
                        </w:rPr>
                        <w:t>For the platform, just digital MIC could be used.</w:t>
                      </w:r>
                    </w:p>
                  </w:txbxContent>
                </v:textbox>
              </v:shape>
            </w:pict>
          </mc:Fallback>
        </mc:AlternateContent>
      </w:r>
    </w:p>
    <w:p w14:paraId="6E4286E9" w14:textId="77777777" w:rsidR="00D5231F" w:rsidRDefault="00D5231F">
      <w:pPr>
        <w:jc w:val="center"/>
      </w:pPr>
    </w:p>
    <w:p w14:paraId="093E970D" w14:textId="6BF8E4F1" w:rsidR="00D5231F" w:rsidRDefault="00BD5791">
      <w:r>
        <w:rPr>
          <w:noProof/>
        </w:rPr>
        <mc:AlternateContent>
          <mc:Choice Requires="wps">
            <w:drawing>
              <wp:anchor distT="0" distB="0" distL="114300" distR="114300" simplePos="0" relativeHeight="255579136" behindDoc="0" locked="0" layoutInCell="1" allowOverlap="1" wp14:anchorId="124745EB" wp14:editId="4D7A681C">
                <wp:simplePos x="0" y="0"/>
                <wp:positionH relativeFrom="column">
                  <wp:posOffset>2855595</wp:posOffset>
                </wp:positionH>
                <wp:positionV relativeFrom="paragraph">
                  <wp:posOffset>355600</wp:posOffset>
                </wp:positionV>
                <wp:extent cx="2416175" cy="398780"/>
                <wp:effectExtent l="7620" t="11430" r="5080" b="889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6175" cy="398780"/>
                        </a:xfrm>
                        <a:prstGeom prst="rect">
                          <a:avLst/>
                        </a:prstGeom>
                        <a:solidFill>
                          <a:schemeClr val="lt1">
                            <a:lumMod val="100000"/>
                            <a:lumOff val="0"/>
                          </a:schemeClr>
                        </a:solidFill>
                        <a:ln w="6350">
                          <a:solidFill>
                            <a:srgbClr val="000000"/>
                          </a:solidFill>
                          <a:round/>
                          <a:headEnd/>
                          <a:tailEnd/>
                        </a:ln>
                      </wps:spPr>
                      <wps:txbx>
                        <w:txbxContent>
                          <w:p w14:paraId="286923A6" w14:textId="77777777" w:rsidR="005059EB" w:rsidRPr="00371C70" w:rsidRDefault="005059EB">
                            <w:pPr>
                              <w:numPr>
                                <w:ilvl w:val="0"/>
                                <w:numId w:val="1"/>
                              </w:numPr>
                              <w:rPr>
                                <w:rFonts w:eastAsia="SimSun"/>
                                <w:color w:val="0000CC"/>
                                <w:sz w:val="18"/>
                                <w:szCs w:val="18"/>
                                <w:lang w:eastAsia="zh-CN"/>
                              </w:rPr>
                            </w:pPr>
                            <w:r w:rsidRPr="00371C70">
                              <w:rPr>
                                <w:rFonts w:eastAsia="SimSun" w:hint="eastAsia"/>
                                <w:color w:val="0000CC"/>
                                <w:sz w:val="18"/>
                                <w:szCs w:val="18"/>
                                <w:lang w:eastAsia="zh-CN"/>
                              </w:rPr>
                              <w:t xml:space="preserve">-OK </w:t>
                            </w:r>
                            <w:proofErr w:type="spellStart"/>
                            <w:r w:rsidRPr="00371C70">
                              <w:rPr>
                                <w:rFonts w:eastAsia="SimSun"/>
                                <w:color w:val="0000CC"/>
                                <w:sz w:val="18"/>
                                <w:szCs w:val="18"/>
                                <w:lang w:eastAsia="zh-CN"/>
                              </w:rPr>
                              <w:t>Pmu</w:t>
                            </w:r>
                            <w:proofErr w:type="spellEnd"/>
                            <w:r w:rsidRPr="00371C70">
                              <w:rPr>
                                <w:rFonts w:eastAsia="SimSun"/>
                                <w:color w:val="0000CC"/>
                                <w:sz w:val="18"/>
                                <w:szCs w:val="18"/>
                                <w:lang w:eastAsia="zh-CN"/>
                              </w:rPr>
                              <w:t xml:space="preserve"> </w:t>
                            </w:r>
                            <w:r w:rsidRPr="00371C70">
                              <w:rPr>
                                <w:rFonts w:eastAsia="SimSun" w:hint="eastAsia"/>
                                <w:color w:val="0000CC"/>
                                <w:sz w:val="18"/>
                                <w:szCs w:val="18"/>
                                <w:lang w:eastAsia="zh-CN"/>
                              </w:rPr>
                              <w:t>has</w:t>
                            </w:r>
                            <w:r w:rsidRPr="00371C70">
                              <w:rPr>
                                <w:rFonts w:eastAsia="SimSun"/>
                                <w:color w:val="0000CC"/>
                                <w:sz w:val="18"/>
                                <w:szCs w:val="18"/>
                                <w:lang w:eastAsia="zh-CN"/>
                              </w:rPr>
                              <w:t xml:space="preserve"> class D amplifier</w:t>
                            </w:r>
                            <w:r w:rsidRPr="00371C70">
                              <w:rPr>
                                <w:rFonts w:eastAsia="SimSun" w:hint="eastAsia"/>
                                <w:color w:val="0000CC"/>
                                <w:sz w:val="18"/>
                                <w:szCs w:val="18"/>
                                <w:lang w:eastAsia="zh-CN"/>
                              </w:rPr>
                              <w:t xml:space="preserve"> </w:t>
                            </w:r>
                            <w:proofErr w:type="gramStart"/>
                            <w:r w:rsidRPr="00371C70">
                              <w:rPr>
                                <w:rFonts w:eastAsia="SimSun" w:hint="eastAsia"/>
                                <w:color w:val="0000CC"/>
                                <w:sz w:val="18"/>
                                <w:szCs w:val="18"/>
                                <w:lang w:eastAsia="zh-CN"/>
                              </w:rPr>
                              <w:t>itself./</w:t>
                            </w:r>
                            <w:proofErr w:type="gramEnd"/>
                            <w:r w:rsidRPr="00371C70">
                              <w:rPr>
                                <w:rFonts w:eastAsia="SimSun" w:hint="eastAsia"/>
                                <w:color w:val="0000CC"/>
                                <w:sz w:val="18"/>
                                <w:szCs w:val="18"/>
                                <w:lang w:eastAsia="zh-CN"/>
                              </w:rPr>
                              <w:t>/ 2500--</w:t>
                            </w:r>
                            <w:r w:rsidRPr="00371C70">
                              <w:rPr>
                                <w:color w:val="0000CC"/>
                                <w:sz w:val="18"/>
                                <w:szCs w:val="18"/>
                              </w:rPr>
                              <w:t xml:space="preserve"> </w:t>
                            </w:r>
                            <w:r w:rsidRPr="00371C70">
                              <w:rPr>
                                <w:rFonts w:eastAsia="SimSun"/>
                                <w:color w:val="0000CC"/>
                                <w:sz w:val="18"/>
                                <w:szCs w:val="18"/>
                                <w:lang w:eastAsia="zh-CN"/>
                              </w:rPr>
                              <w:t>Need external intelligent PA</w:t>
                            </w:r>
                            <w:r w:rsidRPr="00371C70">
                              <w:rPr>
                                <w:rFonts w:eastAsia="SimSun" w:hint="eastAsia"/>
                                <w:color w:val="0000CC"/>
                                <w:sz w:val="18"/>
                                <w:szCs w:val="18"/>
                                <w:lang w:eastAsia="zh-C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4745EB" id="Text Box 4" o:spid="_x0000_s1034" type="#_x0000_t202" style="position:absolute;margin-left:224.85pt;margin-top:28pt;width:190.25pt;height:31.4pt;z-index:25557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" fillcolor="white [3201]" strokeweight=".5pt">
                <v:stroke joinstyle="round"/>
                <v:textbox>
                  <w:txbxContent>
                    <w:p w14:paraId="286923A6" w14:textId="77777777" w:rsidR="005059EB" w:rsidRPr="00371C70" w:rsidRDefault="005059EB">
                      <w:pPr>
                        <w:numPr>
                          <w:ilvl w:val="0"/>
                          <w:numId w:val="1"/>
                        </w:numPr>
                        <w:rPr>
                          <w:rFonts w:eastAsia="SimSun"/>
                          <w:color w:val="0000CC"/>
                          <w:sz w:val="18"/>
                          <w:szCs w:val="18"/>
                          <w:lang w:eastAsia="zh-CN"/>
                        </w:rPr>
                      </w:pPr>
                      <w:r w:rsidRPr="00371C70">
                        <w:rPr>
                          <w:rFonts w:eastAsia="SimSun" w:hint="eastAsia"/>
                          <w:color w:val="0000CC"/>
                          <w:sz w:val="18"/>
                          <w:szCs w:val="18"/>
                          <w:lang w:eastAsia="zh-CN"/>
                        </w:rPr>
                        <w:t xml:space="preserve">-OK </w:t>
                      </w:r>
                      <w:proofErr w:type="spellStart"/>
                      <w:r w:rsidRPr="00371C70">
                        <w:rPr>
                          <w:rFonts w:eastAsia="SimSun"/>
                          <w:color w:val="0000CC"/>
                          <w:sz w:val="18"/>
                          <w:szCs w:val="18"/>
                          <w:lang w:eastAsia="zh-CN"/>
                        </w:rPr>
                        <w:t>Pmu</w:t>
                      </w:r>
                      <w:proofErr w:type="spellEnd"/>
                      <w:r w:rsidRPr="00371C70">
                        <w:rPr>
                          <w:rFonts w:eastAsia="SimSun"/>
                          <w:color w:val="0000CC"/>
                          <w:sz w:val="18"/>
                          <w:szCs w:val="18"/>
                          <w:lang w:eastAsia="zh-CN"/>
                        </w:rPr>
                        <w:t xml:space="preserve"> </w:t>
                      </w:r>
                      <w:r w:rsidRPr="00371C70">
                        <w:rPr>
                          <w:rFonts w:eastAsia="SimSun" w:hint="eastAsia"/>
                          <w:color w:val="0000CC"/>
                          <w:sz w:val="18"/>
                          <w:szCs w:val="18"/>
                          <w:lang w:eastAsia="zh-CN"/>
                        </w:rPr>
                        <w:t>has</w:t>
                      </w:r>
                      <w:r w:rsidRPr="00371C70">
                        <w:rPr>
                          <w:rFonts w:eastAsia="SimSun"/>
                          <w:color w:val="0000CC"/>
                          <w:sz w:val="18"/>
                          <w:szCs w:val="18"/>
                          <w:lang w:eastAsia="zh-CN"/>
                        </w:rPr>
                        <w:t xml:space="preserve"> class D amplifier</w:t>
                      </w:r>
                      <w:r w:rsidRPr="00371C70">
                        <w:rPr>
                          <w:rFonts w:eastAsia="SimSun" w:hint="eastAsia"/>
                          <w:color w:val="0000CC"/>
                          <w:sz w:val="18"/>
                          <w:szCs w:val="18"/>
                          <w:lang w:eastAsia="zh-CN"/>
                        </w:rPr>
                        <w:t xml:space="preserve"> </w:t>
                      </w:r>
                      <w:proofErr w:type="gramStart"/>
                      <w:r w:rsidRPr="00371C70">
                        <w:rPr>
                          <w:rFonts w:eastAsia="SimSun" w:hint="eastAsia"/>
                          <w:color w:val="0000CC"/>
                          <w:sz w:val="18"/>
                          <w:szCs w:val="18"/>
                          <w:lang w:eastAsia="zh-CN"/>
                        </w:rPr>
                        <w:t>itself./</w:t>
                      </w:r>
                      <w:proofErr w:type="gramEnd"/>
                      <w:r w:rsidRPr="00371C70">
                        <w:rPr>
                          <w:rFonts w:eastAsia="SimSun" w:hint="eastAsia"/>
                          <w:color w:val="0000CC"/>
                          <w:sz w:val="18"/>
                          <w:szCs w:val="18"/>
                          <w:lang w:eastAsia="zh-CN"/>
                        </w:rPr>
                        <w:t>/ 2500--</w:t>
                      </w:r>
                      <w:r w:rsidRPr="00371C70">
                        <w:rPr>
                          <w:color w:val="0000CC"/>
                          <w:sz w:val="18"/>
                          <w:szCs w:val="18"/>
                        </w:rPr>
                        <w:t xml:space="preserve"> </w:t>
                      </w:r>
                      <w:r w:rsidRPr="00371C70">
                        <w:rPr>
                          <w:rFonts w:eastAsia="SimSun"/>
                          <w:color w:val="0000CC"/>
                          <w:sz w:val="18"/>
                          <w:szCs w:val="18"/>
                          <w:lang w:eastAsia="zh-CN"/>
                        </w:rPr>
                        <w:t>Need external intelligent PA</w:t>
                      </w:r>
                      <w:r w:rsidRPr="00371C70">
                        <w:rPr>
                          <w:rFonts w:eastAsia="SimSun" w:hint="eastAsia"/>
                          <w:color w:val="0000CC"/>
                          <w:sz w:val="18"/>
                          <w:szCs w:val="18"/>
                          <w:lang w:eastAsia="zh-CN"/>
                        </w:rPr>
                        <w:t>.</w:t>
                      </w:r>
                    </w:p>
                  </w:txbxContent>
                </v:textbox>
              </v:shape>
            </w:pict>
          </mc:Fallback>
        </mc:AlternateContent>
      </w:r>
    </w:p>
    <w:p w14:paraId="413591AF" w14:textId="77777777" w:rsidR="00D5231F" w:rsidRDefault="000356B3">
      <w:pPr>
        <w:rPr>
          <w:rFonts w:ascii="SF Pro Text" w:hAnsi="SF Pro Text"/>
        </w:rPr>
      </w:pPr>
      <w:r>
        <w:rPr>
          <w:rFonts w:ascii="SF Pro Text" w:hAnsi="SF Pro Text"/>
        </w:rPr>
        <w:lastRenderedPageBreak/>
        <w:t>PRODUCT’S EMBEDDED SYSTEM</w:t>
      </w:r>
    </w:p>
    <w:p w14:paraId="3F22B6BF" w14:textId="77777777" w:rsidR="00D5231F" w:rsidRDefault="000356B3">
      <w:pPr>
        <w:pBdr>
          <w:bottom w:val="single" w:sz="6" w:space="1" w:color="auto"/>
        </w:pBdr>
        <w:rPr>
          <w:rFonts w:ascii="SF Pro Text" w:hAnsi="SF Pro Text"/>
          <w:b/>
        </w:rPr>
      </w:pPr>
      <w:r>
        <w:rPr>
          <w:rFonts w:ascii="SF Pro Text" w:hAnsi="SF Pro Text"/>
          <w:b/>
        </w:rPr>
        <w:t>HARDWARE REQUIREMENTS</w:t>
      </w:r>
    </w:p>
    <w:p w14:paraId="31C9A4DD" w14:textId="77777777" w:rsidR="00D5231F" w:rsidRDefault="00D5231F">
      <w:pPr>
        <w:pBdr>
          <w:bottom w:val="single" w:sz="6" w:space="1" w:color="auto"/>
        </w:pBdr>
        <w:rPr>
          <w:rFonts w:ascii="SF Pro Text" w:hAnsi="SF Pro Text"/>
          <w:b/>
        </w:rPr>
      </w:pPr>
    </w:p>
    <w:tbl>
      <w:tblPr>
        <w:tblW w:w="10040" w:type="dxa"/>
        <w:tblLayout w:type="fixed"/>
        <w:tblLook w:val="04A0" w:firstRow="1" w:lastRow="0" w:firstColumn="1" w:lastColumn="0" w:noHBand="0" w:noVBand="1"/>
      </w:tblPr>
      <w:tblGrid>
        <w:gridCol w:w="720"/>
        <w:gridCol w:w="2800"/>
        <w:gridCol w:w="1800"/>
        <w:gridCol w:w="4720"/>
      </w:tblGrid>
      <w:tr w:rsidR="00D5231F" w14:paraId="7C2B1EAC" w14:textId="77777777">
        <w:trPr>
          <w:trHeight w:val="520"/>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FC68635" w14:textId="77777777" w:rsidR="00D5231F" w:rsidRDefault="000356B3">
            <w:pPr>
              <w:rPr>
                <w:rFonts w:ascii="SF Pro Display Regular" w:eastAsia="Times New Roman" w:hAnsi="SF Pro Display Regular"/>
                <w:b/>
                <w:bCs/>
                <w:color w:val="000000"/>
                <w:sz w:val="18"/>
                <w:szCs w:val="18"/>
              </w:rPr>
            </w:pPr>
            <w:r>
              <w:rPr>
                <w:rFonts w:ascii="SF Pro Display Regular" w:eastAsia="Times New Roman" w:hAnsi="SF Pro Display Regular"/>
                <w:b/>
                <w:bCs/>
                <w:color w:val="000000"/>
                <w:sz w:val="18"/>
                <w:szCs w:val="18"/>
              </w:rPr>
              <w:t>BLOCK</w:t>
            </w:r>
          </w:p>
        </w:tc>
        <w:tc>
          <w:tcPr>
            <w:tcW w:w="2800" w:type="dxa"/>
            <w:tcBorders>
              <w:top w:val="single" w:sz="4" w:space="0" w:color="auto"/>
              <w:left w:val="nil"/>
              <w:bottom w:val="single" w:sz="4" w:space="0" w:color="auto"/>
              <w:right w:val="single" w:sz="4" w:space="0" w:color="auto"/>
            </w:tcBorders>
            <w:shd w:val="clear" w:color="auto" w:fill="auto"/>
            <w:vAlign w:val="center"/>
          </w:tcPr>
          <w:p w14:paraId="1E176384" w14:textId="77777777" w:rsidR="00D5231F" w:rsidRDefault="000356B3">
            <w:pPr>
              <w:rPr>
                <w:rFonts w:ascii="SF Pro Display Regular" w:eastAsia="Times New Roman" w:hAnsi="SF Pro Display Regular"/>
                <w:b/>
                <w:bCs/>
                <w:color w:val="000000"/>
                <w:sz w:val="18"/>
                <w:szCs w:val="18"/>
              </w:rPr>
            </w:pPr>
            <w:r>
              <w:rPr>
                <w:rFonts w:ascii="SF Pro Display Regular" w:eastAsia="Times New Roman" w:hAnsi="SF Pro Display Regular"/>
                <w:b/>
                <w:bCs/>
                <w:color w:val="000000"/>
                <w:sz w:val="18"/>
                <w:szCs w:val="18"/>
              </w:rPr>
              <w:t>BLOCK DESCRIPTION</w:t>
            </w:r>
          </w:p>
        </w:tc>
        <w:tc>
          <w:tcPr>
            <w:tcW w:w="1800" w:type="dxa"/>
            <w:tcBorders>
              <w:top w:val="single" w:sz="4" w:space="0" w:color="auto"/>
              <w:left w:val="nil"/>
              <w:bottom w:val="single" w:sz="4" w:space="0" w:color="auto"/>
              <w:right w:val="single" w:sz="4" w:space="0" w:color="auto"/>
            </w:tcBorders>
            <w:shd w:val="clear" w:color="auto" w:fill="auto"/>
            <w:vAlign w:val="center"/>
          </w:tcPr>
          <w:p w14:paraId="025184A4" w14:textId="77777777" w:rsidR="00D5231F" w:rsidRDefault="000356B3">
            <w:pPr>
              <w:rPr>
                <w:rFonts w:ascii="SF Pro Display Regular" w:eastAsia="Times New Roman" w:hAnsi="SF Pro Display Regular"/>
                <w:b/>
                <w:bCs/>
                <w:color w:val="000000"/>
                <w:sz w:val="18"/>
                <w:szCs w:val="18"/>
              </w:rPr>
            </w:pPr>
            <w:r>
              <w:rPr>
                <w:rFonts w:ascii="SF Pro Display Regular" w:eastAsia="Times New Roman" w:hAnsi="SF Pro Display Regular"/>
                <w:b/>
                <w:bCs/>
                <w:color w:val="000000"/>
                <w:sz w:val="18"/>
                <w:szCs w:val="18"/>
              </w:rPr>
              <w:t>CHARACTERISTICS</w:t>
            </w:r>
          </w:p>
        </w:tc>
        <w:tc>
          <w:tcPr>
            <w:tcW w:w="4720" w:type="dxa"/>
            <w:tcBorders>
              <w:top w:val="single" w:sz="4" w:space="0" w:color="auto"/>
              <w:left w:val="nil"/>
              <w:bottom w:val="single" w:sz="4" w:space="0" w:color="auto"/>
              <w:right w:val="single" w:sz="4" w:space="0" w:color="auto"/>
            </w:tcBorders>
            <w:shd w:val="clear" w:color="auto" w:fill="auto"/>
            <w:vAlign w:val="center"/>
          </w:tcPr>
          <w:p w14:paraId="0C5A3836" w14:textId="19E03FC6" w:rsidR="00D5231F" w:rsidRDefault="00BD5791">
            <w:pPr>
              <w:rPr>
                <w:rFonts w:ascii="SF Pro Display Regular" w:eastAsia="Times New Roman" w:hAnsi="SF Pro Display Regular"/>
                <w:b/>
                <w:bCs/>
                <w:color w:val="000000"/>
                <w:sz w:val="18"/>
                <w:szCs w:val="18"/>
              </w:rPr>
            </w:pPr>
            <w:r>
              <w:rPr>
                <w:noProof/>
                <w:sz w:val="18"/>
              </w:rPr>
              <mc:AlternateContent>
                <mc:Choice Requires="wps">
                  <w:drawing>
                    <wp:anchor distT="0" distB="0" distL="114300" distR="114300" simplePos="0" relativeHeight="255580160" behindDoc="0" locked="0" layoutInCell="1" allowOverlap="1" wp14:anchorId="5351FADF" wp14:editId="4671E162">
                      <wp:simplePos x="0" y="0"/>
                      <wp:positionH relativeFrom="column">
                        <wp:posOffset>1746250</wp:posOffset>
                      </wp:positionH>
                      <wp:positionV relativeFrom="paragraph">
                        <wp:posOffset>313055</wp:posOffset>
                      </wp:positionV>
                      <wp:extent cx="207010" cy="202565"/>
                      <wp:effectExtent l="19050" t="19050" r="2540" b="6985"/>
                      <wp:wrapNone/>
                      <wp:docPr id="28" name="圆角矩形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7010" cy="202565"/>
                              </a:xfrm>
                              <a:prstGeom prst="roundRect">
                                <a:avLst/>
                              </a:prstGeom>
                              <a:noFill/>
                              <a:ln w="28575" cap="flat" cmpd="sng" algn="ctr">
                                <a:solidFill>
                                  <a:srgbClr val="2F528F">
                                    <a:shade val="50000"/>
                                  </a:srgbClr>
                                </a:solidFill>
                                <a:prstDash val="solid"/>
                                <a:miter lim="800000"/>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9E49F21" id="圆角矩形 28" o:spid="_x0000_s1026" style="position:absolute;margin-left:137.5pt;margin-top:24.65pt;width:16.3pt;height:15.95pt;z-index:25558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" filled="f" strokecolor="#203a68" strokeweight="2.25pt">
                      <v:stroke joinstyle="miter"/>
                      <v:path arrowok="t"/>
                    </v:roundrect>
                  </w:pict>
                </mc:Fallback>
              </mc:AlternateContent>
            </w:r>
            <w:r w:rsidR="000356B3">
              <w:rPr>
                <w:rFonts w:ascii="SF Pro Display Regular" w:eastAsia="Times New Roman" w:hAnsi="SF Pro Display Regular"/>
                <w:b/>
                <w:bCs/>
                <w:color w:val="000000"/>
                <w:sz w:val="18"/>
                <w:szCs w:val="18"/>
              </w:rPr>
              <w:t>SPECIFICATIONS</w:t>
            </w:r>
          </w:p>
        </w:tc>
      </w:tr>
      <w:tr w:rsidR="00D5231F" w14:paraId="693F943F" w14:textId="77777777">
        <w:trPr>
          <w:trHeight w:val="520"/>
        </w:trPr>
        <w:tc>
          <w:tcPr>
            <w:tcW w:w="720" w:type="dxa"/>
            <w:tcBorders>
              <w:top w:val="nil"/>
              <w:left w:val="single" w:sz="4" w:space="0" w:color="auto"/>
              <w:bottom w:val="single" w:sz="4" w:space="0" w:color="auto"/>
              <w:right w:val="single" w:sz="4" w:space="0" w:color="auto"/>
            </w:tcBorders>
            <w:shd w:val="clear" w:color="auto" w:fill="auto"/>
            <w:vAlign w:val="center"/>
          </w:tcPr>
          <w:p w14:paraId="1D44A004" w14:textId="77777777" w:rsidR="00D5231F" w:rsidRDefault="000356B3">
            <w:pPr>
              <w:jc w:val="right"/>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1</w:t>
            </w:r>
          </w:p>
        </w:tc>
        <w:tc>
          <w:tcPr>
            <w:tcW w:w="2800" w:type="dxa"/>
            <w:tcBorders>
              <w:top w:val="nil"/>
              <w:left w:val="nil"/>
              <w:bottom w:val="single" w:sz="4" w:space="0" w:color="auto"/>
              <w:right w:val="single" w:sz="4" w:space="0" w:color="auto"/>
            </w:tcBorders>
            <w:shd w:val="clear" w:color="auto" w:fill="auto"/>
            <w:vAlign w:val="center"/>
          </w:tcPr>
          <w:p w14:paraId="6CBB879A"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CPU</w:t>
            </w:r>
          </w:p>
        </w:tc>
        <w:tc>
          <w:tcPr>
            <w:tcW w:w="1800" w:type="dxa"/>
            <w:tcBorders>
              <w:top w:val="nil"/>
              <w:left w:val="nil"/>
              <w:bottom w:val="single" w:sz="4" w:space="0" w:color="auto"/>
              <w:right w:val="single" w:sz="4" w:space="0" w:color="auto"/>
            </w:tcBorders>
            <w:shd w:val="clear" w:color="auto" w:fill="auto"/>
            <w:vAlign w:val="center"/>
          </w:tcPr>
          <w:p w14:paraId="714E0A17"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TYPE</w:t>
            </w:r>
          </w:p>
        </w:tc>
        <w:tc>
          <w:tcPr>
            <w:tcW w:w="4720" w:type="dxa"/>
            <w:tcBorders>
              <w:top w:val="nil"/>
              <w:left w:val="nil"/>
              <w:bottom w:val="single" w:sz="4" w:space="0" w:color="auto"/>
              <w:right w:val="single" w:sz="4" w:space="0" w:color="auto"/>
            </w:tcBorders>
            <w:shd w:val="clear" w:color="auto" w:fill="auto"/>
            <w:vAlign w:val="center"/>
          </w:tcPr>
          <w:p w14:paraId="59E60AF7"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MSM8909W - ARM Cortex A</w:t>
            </w:r>
            <w:proofErr w:type="gramStart"/>
            <w:r>
              <w:rPr>
                <w:rFonts w:ascii="SF Pro Display Regular" w:eastAsia="Times New Roman" w:hAnsi="SF Pro Display Regular"/>
                <w:color w:val="000000"/>
                <w:sz w:val="18"/>
                <w:szCs w:val="18"/>
              </w:rPr>
              <w:t>7  1.2</w:t>
            </w:r>
            <w:proofErr w:type="gramEnd"/>
            <w:r>
              <w:rPr>
                <w:rFonts w:ascii="SF Pro Display Regular" w:eastAsia="Times New Roman" w:hAnsi="SF Pro Display Regular"/>
                <w:color w:val="000000"/>
                <w:sz w:val="18"/>
                <w:szCs w:val="18"/>
              </w:rPr>
              <w:t xml:space="preserve"> GHz </w:t>
            </w:r>
            <w:r>
              <w:rPr>
                <w:rFonts w:ascii="SF Pro Display Regular" w:eastAsia="SimSun" w:hAnsi="SF Pro Display Regular" w:hint="eastAsia"/>
                <w:color w:val="FF0000"/>
                <w:sz w:val="18"/>
                <w:szCs w:val="18"/>
                <w:lang w:eastAsia="zh-CN"/>
              </w:rPr>
              <w:t>2</w:t>
            </w:r>
            <w:r>
              <w:rPr>
                <w:rFonts w:ascii="SF Pro Display Regular" w:eastAsia="Times New Roman" w:hAnsi="SF Pro Display Regular"/>
                <w:color w:val="000000"/>
                <w:sz w:val="18"/>
                <w:szCs w:val="18"/>
              </w:rPr>
              <w:t xml:space="preserve"> Core  Qualcomm ® Adreno™ 304 GPU</w:t>
            </w:r>
          </w:p>
        </w:tc>
      </w:tr>
      <w:tr w:rsidR="00D5231F" w14:paraId="44506959" w14:textId="77777777">
        <w:trPr>
          <w:trHeight w:val="520"/>
        </w:trPr>
        <w:tc>
          <w:tcPr>
            <w:tcW w:w="720" w:type="dxa"/>
            <w:vMerge w:val="restart"/>
            <w:tcBorders>
              <w:top w:val="nil"/>
              <w:left w:val="single" w:sz="4" w:space="0" w:color="auto"/>
              <w:bottom w:val="single" w:sz="4" w:space="0" w:color="auto"/>
              <w:right w:val="single" w:sz="4" w:space="0" w:color="auto"/>
            </w:tcBorders>
            <w:shd w:val="clear" w:color="auto" w:fill="auto"/>
            <w:vAlign w:val="center"/>
          </w:tcPr>
          <w:p w14:paraId="47273204" w14:textId="77777777" w:rsidR="00D5231F" w:rsidRDefault="000356B3">
            <w:pPr>
              <w:jc w:val="right"/>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2</w:t>
            </w:r>
          </w:p>
        </w:tc>
        <w:tc>
          <w:tcPr>
            <w:tcW w:w="2800" w:type="dxa"/>
            <w:vMerge w:val="restart"/>
            <w:tcBorders>
              <w:top w:val="nil"/>
              <w:left w:val="single" w:sz="4" w:space="0" w:color="auto"/>
              <w:bottom w:val="single" w:sz="4" w:space="0" w:color="auto"/>
              <w:right w:val="single" w:sz="4" w:space="0" w:color="auto"/>
            </w:tcBorders>
            <w:shd w:val="clear" w:color="auto" w:fill="auto"/>
            <w:vAlign w:val="center"/>
          </w:tcPr>
          <w:p w14:paraId="45B6AA54"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MEMORY &amp; STORAGE</w:t>
            </w:r>
          </w:p>
        </w:tc>
        <w:tc>
          <w:tcPr>
            <w:tcW w:w="1800" w:type="dxa"/>
            <w:tcBorders>
              <w:top w:val="nil"/>
              <w:left w:val="nil"/>
              <w:bottom w:val="single" w:sz="4" w:space="0" w:color="auto"/>
              <w:right w:val="single" w:sz="4" w:space="0" w:color="auto"/>
            </w:tcBorders>
            <w:shd w:val="clear" w:color="auto" w:fill="auto"/>
            <w:vAlign w:val="center"/>
          </w:tcPr>
          <w:p w14:paraId="0BB1416B"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TECHNOLOGY</w:t>
            </w:r>
          </w:p>
        </w:tc>
        <w:tc>
          <w:tcPr>
            <w:tcW w:w="4720" w:type="dxa"/>
            <w:tcBorders>
              <w:top w:val="nil"/>
              <w:left w:val="nil"/>
              <w:bottom w:val="single" w:sz="4" w:space="0" w:color="auto"/>
              <w:right w:val="single" w:sz="4" w:space="0" w:color="auto"/>
            </w:tcBorders>
            <w:shd w:val="clear" w:color="auto" w:fill="auto"/>
            <w:vAlign w:val="center"/>
          </w:tcPr>
          <w:p w14:paraId="2A2764BD"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EMBEDDED</w:t>
            </w:r>
          </w:p>
        </w:tc>
      </w:tr>
      <w:tr w:rsidR="00D5231F" w14:paraId="2DD22991" w14:textId="77777777">
        <w:trPr>
          <w:trHeight w:val="520"/>
        </w:trPr>
        <w:tc>
          <w:tcPr>
            <w:tcW w:w="720" w:type="dxa"/>
            <w:vMerge/>
            <w:tcBorders>
              <w:top w:val="nil"/>
              <w:left w:val="single" w:sz="4" w:space="0" w:color="auto"/>
              <w:bottom w:val="single" w:sz="4" w:space="0" w:color="auto"/>
              <w:right w:val="single" w:sz="4" w:space="0" w:color="auto"/>
            </w:tcBorders>
            <w:vAlign w:val="center"/>
          </w:tcPr>
          <w:p w14:paraId="5BE64822" w14:textId="77777777" w:rsidR="00D5231F" w:rsidRDefault="00D5231F">
            <w:pPr>
              <w:rPr>
                <w:rFonts w:ascii="SF Pro Display Regular" w:eastAsia="Times New Roman" w:hAnsi="SF Pro Display Regular"/>
                <w:color w:val="000000"/>
                <w:sz w:val="18"/>
                <w:szCs w:val="18"/>
              </w:rPr>
            </w:pPr>
          </w:p>
        </w:tc>
        <w:tc>
          <w:tcPr>
            <w:tcW w:w="2800" w:type="dxa"/>
            <w:vMerge/>
            <w:tcBorders>
              <w:top w:val="nil"/>
              <w:left w:val="single" w:sz="4" w:space="0" w:color="auto"/>
              <w:bottom w:val="single" w:sz="4" w:space="0" w:color="auto"/>
              <w:right w:val="single" w:sz="4" w:space="0" w:color="auto"/>
            </w:tcBorders>
            <w:vAlign w:val="center"/>
          </w:tcPr>
          <w:p w14:paraId="2C6A2129" w14:textId="77777777" w:rsidR="00D5231F" w:rsidRDefault="00D5231F">
            <w:pPr>
              <w:rPr>
                <w:rFonts w:ascii="SF Pro Display Regular" w:eastAsia="Times New Roman" w:hAnsi="SF Pro Display Regular"/>
                <w:color w:val="000000"/>
                <w:sz w:val="18"/>
                <w:szCs w:val="18"/>
              </w:rPr>
            </w:pPr>
          </w:p>
        </w:tc>
        <w:tc>
          <w:tcPr>
            <w:tcW w:w="1800" w:type="dxa"/>
            <w:tcBorders>
              <w:top w:val="nil"/>
              <w:left w:val="nil"/>
              <w:bottom w:val="single" w:sz="4" w:space="0" w:color="auto"/>
              <w:right w:val="single" w:sz="4" w:space="0" w:color="auto"/>
            </w:tcBorders>
            <w:shd w:val="clear" w:color="auto" w:fill="auto"/>
            <w:vAlign w:val="center"/>
          </w:tcPr>
          <w:p w14:paraId="7E86EF71"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CAPACITY</w:t>
            </w:r>
          </w:p>
        </w:tc>
        <w:tc>
          <w:tcPr>
            <w:tcW w:w="4720" w:type="dxa"/>
            <w:tcBorders>
              <w:top w:val="nil"/>
              <w:left w:val="nil"/>
              <w:bottom w:val="single" w:sz="4" w:space="0" w:color="auto"/>
              <w:right w:val="single" w:sz="4" w:space="0" w:color="auto"/>
            </w:tcBorders>
            <w:shd w:val="clear" w:color="auto" w:fill="auto"/>
            <w:vAlign w:val="center"/>
          </w:tcPr>
          <w:p w14:paraId="199CC22E"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RAM 512MB + ROM 4GB</w:t>
            </w:r>
          </w:p>
        </w:tc>
      </w:tr>
      <w:tr w:rsidR="00D5231F" w14:paraId="45BA0024" w14:textId="77777777">
        <w:trPr>
          <w:trHeight w:val="520"/>
        </w:trPr>
        <w:tc>
          <w:tcPr>
            <w:tcW w:w="720" w:type="dxa"/>
            <w:vMerge w:val="restart"/>
            <w:tcBorders>
              <w:top w:val="nil"/>
              <w:left w:val="single" w:sz="4" w:space="0" w:color="auto"/>
              <w:bottom w:val="single" w:sz="4" w:space="0" w:color="auto"/>
              <w:right w:val="single" w:sz="4" w:space="0" w:color="auto"/>
            </w:tcBorders>
            <w:shd w:val="clear" w:color="auto" w:fill="auto"/>
            <w:vAlign w:val="center"/>
          </w:tcPr>
          <w:p w14:paraId="729164C2" w14:textId="77777777" w:rsidR="00D5231F" w:rsidRDefault="000356B3">
            <w:pPr>
              <w:jc w:val="right"/>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3</w:t>
            </w:r>
          </w:p>
        </w:tc>
        <w:tc>
          <w:tcPr>
            <w:tcW w:w="2800" w:type="dxa"/>
            <w:vMerge w:val="restart"/>
            <w:tcBorders>
              <w:top w:val="nil"/>
              <w:left w:val="single" w:sz="4" w:space="0" w:color="auto"/>
              <w:bottom w:val="single" w:sz="4" w:space="0" w:color="auto"/>
              <w:right w:val="single" w:sz="4" w:space="0" w:color="auto"/>
            </w:tcBorders>
            <w:shd w:val="clear" w:color="auto" w:fill="auto"/>
            <w:vAlign w:val="center"/>
          </w:tcPr>
          <w:p w14:paraId="4ED35273" w14:textId="77777777" w:rsidR="00D5231F" w:rsidRDefault="000356B3">
            <w:pPr>
              <w:rPr>
                <w:rFonts w:ascii="SF Pro Display Regular" w:eastAsia="SimSun" w:hAnsi="SF Pro Display Regular"/>
                <w:color w:val="000000"/>
                <w:sz w:val="18"/>
                <w:szCs w:val="18"/>
                <w:lang w:eastAsia="zh-CN"/>
              </w:rPr>
            </w:pPr>
            <w:r>
              <w:rPr>
                <w:rFonts w:ascii="SF Pro Display Regular" w:eastAsia="Times New Roman" w:hAnsi="SF Pro Display Regular"/>
                <w:color w:val="000000"/>
                <w:sz w:val="18"/>
                <w:szCs w:val="18"/>
              </w:rPr>
              <w:t>SCREEN</w:t>
            </w:r>
          </w:p>
        </w:tc>
        <w:tc>
          <w:tcPr>
            <w:tcW w:w="1800" w:type="dxa"/>
            <w:tcBorders>
              <w:top w:val="nil"/>
              <w:left w:val="nil"/>
              <w:bottom w:val="single" w:sz="4" w:space="0" w:color="auto"/>
              <w:right w:val="single" w:sz="4" w:space="0" w:color="auto"/>
            </w:tcBorders>
            <w:shd w:val="clear" w:color="auto" w:fill="auto"/>
            <w:vAlign w:val="center"/>
          </w:tcPr>
          <w:p w14:paraId="1C0ED5E1"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TECHNOLOGY</w:t>
            </w:r>
          </w:p>
        </w:tc>
        <w:tc>
          <w:tcPr>
            <w:tcW w:w="4720" w:type="dxa"/>
            <w:tcBorders>
              <w:top w:val="nil"/>
              <w:left w:val="nil"/>
              <w:bottom w:val="single" w:sz="4" w:space="0" w:color="auto"/>
              <w:right w:val="single" w:sz="4" w:space="0" w:color="auto"/>
            </w:tcBorders>
            <w:shd w:val="clear" w:color="auto" w:fill="auto"/>
            <w:vAlign w:val="center"/>
          </w:tcPr>
          <w:p w14:paraId="002FD2E3"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AMOLED</w:t>
            </w:r>
          </w:p>
        </w:tc>
      </w:tr>
      <w:tr w:rsidR="00D5231F" w14:paraId="36709E4C" w14:textId="77777777">
        <w:trPr>
          <w:trHeight w:val="520"/>
        </w:trPr>
        <w:tc>
          <w:tcPr>
            <w:tcW w:w="720" w:type="dxa"/>
            <w:vMerge/>
            <w:tcBorders>
              <w:top w:val="nil"/>
              <w:left w:val="single" w:sz="4" w:space="0" w:color="auto"/>
              <w:bottom w:val="single" w:sz="4" w:space="0" w:color="auto"/>
              <w:right w:val="single" w:sz="4" w:space="0" w:color="auto"/>
            </w:tcBorders>
            <w:vAlign w:val="center"/>
          </w:tcPr>
          <w:p w14:paraId="0BA44F55" w14:textId="77777777" w:rsidR="00D5231F" w:rsidRDefault="00D5231F">
            <w:pPr>
              <w:rPr>
                <w:rFonts w:ascii="SF Pro Display Regular" w:eastAsia="Times New Roman" w:hAnsi="SF Pro Display Regular"/>
                <w:color w:val="000000"/>
                <w:sz w:val="18"/>
                <w:szCs w:val="18"/>
              </w:rPr>
            </w:pPr>
          </w:p>
        </w:tc>
        <w:tc>
          <w:tcPr>
            <w:tcW w:w="2800" w:type="dxa"/>
            <w:vMerge/>
            <w:tcBorders>
              <w:top w:val="nil"/>
              <w:left w:val="single" w:sz="4" w:space="0" w:color="auto"/>
              <w:bottom w:val="single" w:sz="4" w:space="0" w:color="auto"/>
              <w:right w:val="single" w:sz="4" w:space="0" w:color="auto"/>
            </w:tcBorders>
            <w:vAlign w:val="center"/>
          </w:tcPr>
          <w:p w14:paraId="3984211C" w14:textId="77777777" w:rsidR="00D5231F" w:rsidRDefault="00D5231F">
            <w:pPr>
              <w:rPr>
                <w:rFonts w:ascii="SF Pro Display Regular" w:eastAsia="Times New Roman" w:hAnsi="SF Pro Display Regular"/>
                <w:color w:val="000000"/>
                <w:sz w:val="18"/>
                <w:szCs w:val="18"/>
              </w:rPr>
            </w:pPr>
          </w:p>
        </w:tc>
        <w:tc>
          <w:tcPr>
            <w:tcW w:w="1800" w:type="dxa"/>
            <w:tcBorders>
              <w:top w:val="nil"/>
              <w:left w:val="nil"/>
              <w:bottom w:val="single" w:sz="4" w:space="0" w:color="auto"/>
              <w:right w:val="single" w:sz="4" w:space="0" w:color="auto"/>
            </w:tcBorders>
            <w:shd w:val="clear" w:color="auto" w:fill="auto"/>
            <w:vAlign w:val="center"/>
          </w:tcPr>
          <w:p w14:paraId="1CF6EF9D"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TYPE</w:t>
            </w:r>
          </w:p>
        </w:tc>
        <w:tc>
          <w:tcPr>
            <w:tcW w:w="4720" w:type="dxa"/>
            <w:tcBorders>
              <w:top w:val="nil"/>
              <w:left w:val="nil"/>
              <w:bottom w:val="single" w:sz="4" w:space="0" w:color="auto"/>
              <w:right w:val="single" w:sz="4" w:space="0" w:color="auto"/>
            </w:tcBorders>
            <w:shd w:val="clear" w:color="auto" w:fill="auto"/>
            <w:vAlign w:val="center"/>
          </w:tcPr>
          <w:p w14:paraId="4853159A"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ROUND. GORILLA GLASS 3 MINIMUM</w:t>
            </w:r>
          </w:p>
        </w:tc>
      </w:tr>
      <w:tr w:rsidR="00D5231F" w14:paraId="0CB9DAB9" w14:textId="77777777">
        <w:trPr>
          <w:trHeight w:val="520"/>
        </w:trPr>
        <w:tc>
          <w:tcPr>
            <w:tcW w:w="720" w:type="dxa"/>
            <w:vMerge/>
            <w:tcBorders>
              <w:top w:val="nil"/>
              <w:left w:val="single" w:sz="4" w:space="0" w:color="auto"/>
              <w:bottom w:val="single" w:sz="4" w:space="0" w:color="auto"/>
              <w:right w:val="single" w:sz="4" w:space="0" w:color="auto"/>
            </w:tcBorders>
            <w:vAlign w:val="center"/>
          </w:tcPr>
          <w:p w14:paraId="19758BEC" w14:textId="77777777" w:rsidR="00D5231F" w:rsidRDefault="00D5231F">
            <w:pPr>
              <w:rPr>
                <w:rFonts w:ascii="SF Pro Display Regular" w:eastAsia="Times New Roman" w:hAnsi="SF Pro Display Regular"/>
                <w:color w:val="000000"/>
                <w:sz w:val="18"/>
                <w:szCs w:val="18"/>
              </w:rPr>
            </w:pPr>
          </w:p>
        </w:tc>
        <w:tc>
          <w:tcPr>
            <w:tcW w:w="2800" w:type="dxa"/>
            <w:vMerge/>
            <w:tcBorders>
              <w:top w:val="nil"/>
              <w:left w:val="single" w:sz="4" w:space="0" w:color="auto"/>
              <w:bottom w:val="single" w:sz="4" w:space="0" w:color="auto"/>
              <w:right w:val="single" w:sz="4" w:space="0" w:color="auto"/>
            </w:tcBorders>
            <w:vAlign w:val="center"/>
          </w:tcPr>
          <w:p w14:paraId="4D85AD0F" w14:textId="77777777" w:rsidR="00D5231F" w:rsidRDefault="00D5231F">
            <w:pPr>
              <w:rPr>
                <w:rFonts w:ascii="SF Pro Display Regular" w:eastAsia="Times New Roman" w:hAnsi="SF Pro Display Regular"/>
                <w:color w:val="000000"/>
                <w:sz w:val="18"/>
                <w:szCs w:val="18"/>
              </w:rPr>
            </w:pPr>
          </w:p>
        </w:tc>
        <w:tc>
          <w:tcPr>
            <w:tcW w:w="1800" w:type="dxa"/>
            <w:tcBorders>
              <w:top w:val="nil"/>
              <w:left w:val="nil"/>
              <w:bottom w:val="single" w:sz="4" w:space="0" w:color="auto"/>
              <w:right w:val="single" w:sz="4" w:space="0" w:color="auto"/>
            </w:tcBorders>
            <w:shd w:val="clear" w:color="auto" w:fill="auto"/>
            <w:vAlign w:val="center"/>
          </w:tcPr>
          <w:p w14:paraId="1C4CE780"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DIMENSIONS</w:t>
            </w:r>
          </w:p>
        </w:tc>
        <w:tc>
          <w:tcPr>
            <w:tcW w:w="4720" w:type="dxa"/>
            <w:tcBorders>
              <w:top w:val="nil"/>
              <w:left w:val="nil"/>
              <w:bottom w:val="single" w:sz="4" w:space="0" w:color="auto"/>
              <w:right w:val="single" w:sz="4" w:space="0" w:color="auto"/>
            </w:tcBorders>
            <w:shd w:val="clear" w:color="auto" w:fill="auto"/>
            <w:vAlign w:val="center"/>
          </w:tcPr>
          <w:p w14:paraId="4D59E52D"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1.39" DIAMETER</w:t>
            </w:r>
          </w:p>
        </w:tc>
      </w:tr>
      <w:tr w:rsidR="00D5231F" w14:paraId="31339E8D" w14:textId="77777777">
        <w:trPr>
          <w:trHeight w:val="520"/>
        </w:trPr>
        <w:tc>
          <w:tcPr>
            <w:tcW w:w="720" w:type="dxa"/>
            <w:vMerge/>
            <w:tcBorders>
              <w:top w:val="nil"/>
              <w:left w:val="single" w:sz="4" w:space="0" w:color="auto"/>
              <w:bottom w:val="single" w:sz="4" w:space="0" w:color="auto"/>
              <w:right w:val="single" w:sz="4" w:space="0" w:color="auto"/>
            </w:tcBorders>
            <w:vAlign w:val="center"/>
          </w:tcPr>
          <w:p w14:paraId="5108A9D9" w14:textId="77777777" w:rsidR="00D5231F" w:rsidRDefault="00D5231F">
            <w:pPr>
              <w:rPr>
                <w:rFonts w:ascii="SF Pro Display Regular" w:eastAsia="Times New Roman" w:hAnsi="SF Pro Display Regular"/>
                <w:color w:val="000000"/>
                <w:sz w:val="18"/>
                <w:szCs w:val="18"/>
              </w:rPr>
            </w:pPr>
          </w:p>
        </w:tc>
        <w:tc>
          <w:tcPr>
            <w:tcW w:w="2800" w:type="dxa"/>
            <w:vMerge/>
            <w:tcBorders>
              <w:top w:val="nil"/>
              <w:left w:val="single" w:sz="4" w:space="0" w:color="auto"/>
              <w:bottom w:val="single" w:sz="4" w:space="0" w:color="auto"/>
              <w:right w:val="single" w:sz="4" w:space="0" w:color="auto"/>
            </w:tcBorders>
            <w:vAlign w:val="center"/>
          </w:tcPr>
          <w:p w14:paraId="5468BDFA" w14:textId="77777777" w:rsidR="00D5231F" w:rsidRDefault="00D5231F">
            <w:pPr>
              <w:rPr>
                <w:rFonts w:ascii="SF Pro Display Regular" w:eastAsia="Times New Roman" w:hAnsi="SF Pro Display Regular"/>
                <w:color w:val="000000"/>
                <w:sz w:val="18"/>
                <w:szCs w:val="18"/>
              </w:rPr>
            </w:pPr>
          </w:p>
        </w:tc>
        <w:tc>
          <w:tcPr>
            <w:tcW w:w="1800" w:type="dxa"/>
            <w:tcBorders>
              <w:top w:val="nil"/>
              <w:left w:val="nil"/>
              <w:bottom w:val="single" w:sz="4" w:space="0" w:color="auto"/>
              <w:right w:val="single" w:sz="4" w:space="0" w:color="auto"/>
            </w:tcBorders>
            <w:shd w:val="clear" w:color="auto" w:fill="auto"/>
            <w:vAlign w:val="center"/>
          </w:tcPr>
          <w:p w14:paraId="514CF8FC"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SIZE</w:t>
            </w:r>
          </w:p>
        </w:tc>
        <w:tc>
          <w:tcPr>
            <w:tcW w:w="4720" w:type="dxa"/>
            <w:tcBorders>
              <w:top w:val="nil"/>
              <w:left w:val="nil"/>
              <w:bottom w:val="single" w:sz="4" w:space="0" w:color="auto"/>
              <w:right w:val="single" w:sz="4" w:space="0" w:color="auto"/>
            </w:tcBorders>
            <w:shd w:val="clear" w:color="auto" w:fill="auto"/>
            <w:vAlign w:val="center"/>
          </w:tcPr>
          <w:p w14:paraId="10F8BB3C"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400x400px</w:t>
            </w:r>
          </w:p>
        </w:tc>
      </w:tr>
      <w:tr w:rsidR="00D5231F" w14:paraId="083EBAF7" w14:textId="77777777">
        <w:trPr>
          <w:trHeight w:val="520"/>
        </w:trPr>
        <w:tc>
          <w:tcPr>
            <w:tcW w:w="720" w:type="dxa"/>
            <w:vMerge w:val="restart"/>
            <w:tcBorders>
              <w:top w:val="nil"/>
              <w:left w:val="single" w:sz="4" w:space="0" w:color="auto"/>
              <w:bottom w:val="single" w:sz="4" w:space="0" w:color="auto"/>
              <w:right w:val="single" w:sz="4" w:space="0" w:color="auto"/>
            </w:tcBorders>
            <w:shd w:val="clear" w:color="auto" w:fill="auto"/>
            <w:vAlign w:val="center"/>
          </w:tcPr>
          <w:p w14:paraId="24565214" w14:textId="77777777" w:rsidR="00D5231F" w:rsidRDefault="000356B3">
            <w:pPr>
              <w:jc w:val="right"/>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4</w:t>
            </w:r>
          </w:p>
        </w:tc>
        <w:tc>
          <w:tcPr>
            <w:tcW w:w="2800" w:type="dxa"/>
            <w:vMerge w:val="restart"/>
            <w:tcBorders>
              <w:top w:val="nil"/>
              <w:left w:val="single" w:sz="4" w:space="0" w:color="auto"/>
              <w:bottom w:val="single" w:sz="4" w:space="0" w:color="auto"/>
              <w:right w:val="single" w:sz="4" w:space="0" w:color="auto"/>
            </w:tcBorders>
            <w:shd w:val="clear" w:color="auto" w:fill="auto"/>
            <w:vAlign w:val="center"/>
          </w:tcPr>
          <w:p w14:paraId="1E978E5A"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TOUCH PANEL</w:t>
            </w:r>
          </w:p>
        </w:tc>
        <w:tc>
          <w:tcPr>
            <w:tcW w:w="1800" w:type="dxa"/>
            <w:tcBorders>
              <w:top w:val="nil"/>
              <w:left w:val="nil"/>
              <w:bottom w:val="single" w:sz="4" w:space="0" w:color="auto"/>
              <w:right w:val="single" w:sz="4" w:space="0" w:color="auto"/>
            </w:tcBorders>
            <w:shd w:val="clear" w:color="auto" w:fill="auto"/>
            <w:vAlign w:val="center"/>
          </w:tcPr>
          <w:p w14:paraId="373CD84E"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TECHNOLOGY</w:t>
            </w:r>
          </w:p>
        </w:tc>
        <w:tc>
          <w:tcPr>
            <w:tcW w:w="4720" w:type="dxa"/>
            <w:tcBorders>
              <w:top w:val="nil"/>
              <w:left w:val="nil"/>
              <w:bottom w:val="single" w:sz="4" w:space="0" w:color="auto"/>
              <w:right w:val="single" w:sz="4" w:space="0" w:color="auto"/>
            </w:tcBorders>
            <w:shd w:val="clear" w:color="auto" w:fill="auto"/>
            <w:vAlign w:val="center"/>
          </w:tcPr>
          <w:p w14:paraId="3442F85C"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CAPACITIVE</w:t>
            </w:r>
          </w:p>
        </w:tc>
      </w:tr>
      <w:tr w:rsidR="00D5231F" w14:paraId="3398A10B" w14:textId="77777777">
        <w:trPr>
          <w:trHeight w:val="520"/>
        </w:trPr>
        <w:tc>
          <w:tcPr>
            <w:tcW w:w="720" w:type="dxa"/>
            <w:vMerge/>
            <w:tcBorders>
              <w:top w:val="nil"/>
              <w:left w:val="single" w:sz="4" w:space="0" w:color="auto"/>
              <w:bottom w:val="single" w:sz="4" w:space="0" w:color="auto"/>
              <w:right w:val="single" w:sz="4" w:space="0" w:color="auto"/>
            </w:tcBorders>
            <w:vAlign w:val="center"/>
          </w:tcPr>
          <w:p w14:paraId="69974B87" w14:textId="77777777" w:rsidR="00D5231F" w:rsidRDefault="00D5231F">
            <w:pPr>
              <w:rPr>
                <w:rFonts w:ascii="SF Pro Display Regular" w:eastAsia="Times New Roman" w:hAnsi="SF Pro Display Regular"/>
                <w:color w:val="000000"/>
                <w:sz w:val="18"/>
                <w:szCs w:val="18"/>
              </w:rPr>
            </w:pPr>
          </w:p>
        </w:tc>
        <w:tc>
          <w:tcPr>
            <w:tcW w:w="2800" w:type="dxa"/>
            <w:vMerge/>
            <w:tcBorders>
              <w:top w:val="nil"/>
              <w:left w:val="single" w:sz="4" w:space="0" w:color="auto"/>
              <w:bottom w:val="single" w:sz="4" w:space="0" w:color="auto"/>
              <w:right w:val="single" w:sz="4" w:space="0" w:color="auto"/>
            </w:tcBorders>
            <w:vAlign w:val="center"/>
          </w:tcPr>
          <w:p w14:paraId="6C3963EA" w14:textId="77777777" w:rsidR="00D5231F" w:rsidRDefault="00D5231F">
            <w:pPr>
              <w:rPr>
                <w:rFonts w:ascii="SF Pro Display Regular" w:eastAsia="Times New Roman" w:hAnsi="SF Pro Display Regular"/>
                <w:color w:val="000000"/>
                <w:sz w:val="18"/>
                <w:szCs w:val="18"/>
              </w:rPr>
            </w:pPr>
          </w:p>
        </w:tc>
        <w:tc>
          <w:tcPr>
            <w:tcW w:w="1800" w:type="dxa"/>
            <w:tcBorders>
              <w:top w:val="nil"/>
              <w:left w:val="nil"/>
              <w:bottom w:val="single" w:sz="4" w:space="0" w:color="auto"/>
              <w:right w:val="single" w:sz="4" w:space="0" w:color="auto"/>
            </w:tcBorders>
            <w:shd w:val="clear" w:color="auto" w:fill="auto"/>
            <w:vAlign w:val="center"/>
          </w:tcPr>
          <w:p w14:paraId="70BAFB18"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TYPE</w:t>
            </w:r>
          </w:p>
        </w:tc>
        <w:tc>
          <w:tcPr>
            <w:tcW w:w="4720" w:type="dxa"/>
            <w:tcBorders>
              <w:top w:val="nil"/>
              <w:left w:val="nil"/>
              <w:bottom w:val="single" w:sz="4" w:space="0" w:color="auto"/>
              <w:right w:val="single" w:sz="4" w:space="0" w:color="auto"/>
            </w:tcBorders>
            <w:shd w:val="clear" w:color="auto" w:fill="auto"/>
            <w:vAlign w:val="center"/>
          </w:tcPr>
          <w:p w14:paraId="503FC7EC" w14:textId="77777777" w:rsidR="008F62AE" w:rsidRDefault="000356B3" w:rsidP="008F62AE">
            <w:pPr>
              <w:rPr>
                <w:rFonts w:ascii="SF Pro Display Regular" w:eastAsia="SimSun" w:hAnsi="SF Pro Display Regular"/>
                <w:color w:val="FF0000"/>
                <w:sz w:val="18"/>
                <w:szCs w:val="18"/>
                <w:lang w:eastAsia="zh-CN"/>
              </w:rPr>
            </w:pPr>
            <w:r>
              <w:rPr>
                <w:rFonts w:ascii="SF Pro Display Regular" w:eastAsia="Times New Roman" w:hAnsi="SF Pro Display Regular"/>
                <w:color w:val="000000"/>
                <w:sz w:val="18"/>
                <w:szCs w:val="18"/>
              </w:rPr>
              <w:t>MULTI-TOUCH</w:t>
            </w:r>
            <w:r>
              <w:rPr>
                <w:rFonts w:ascii="SF Pro Display Regular" w:eastAsia="SimSun" w:hAnsi="SF Pro Display Regular" w:hint="eastAsia"/>
                <w:color w:val="000000"/>
                <w:sz w:val="18"/>
                <w:szCs w:val="18"/>
                <w:lang w:eastAsia="zh-CN"/>
              </w:rPr>
              <w:t xml:space="preserve">   -</w:t>
            </w:r>
            <w:r>
              <w:rPr>
                <w:rFonts w:ascii="SF Pro Display Regular" w:eastAsia="SimSun" w:hAnsi="SF Pro Display Regular" w:hint="eastAsia"/>
                <w:color w:val="FF0000"/>
                <w:sz w:val="18"/>
                <w:szCs w:val="18"/>
                <w:lang w:eastAsia="zh-CN"/>
              </w:rPr>
              <w:t xml:space="preserve"> </w:t>
            </w:r>
          </w:p>
          <w:p w14:paraId="39E57A7B" w14:textId="77777777" w:rsidR="00D5231F" w:rsidRPr="008F62AE" w:rsidRDefault="00D550DF" w:rsidP="008F62AE">
            <w:pPr>
              <w:rPr>
                <w:rFonts w:ascii="SF Pro Display Regular" w:eastAsia="SimSun" w:hAnsi="SF Pro Display Regular"/>
                <w:color w:val="0000CC"/>
                <w:sz w:val="18"/>
                <w:szCs w:val="18"/>
                <w:lang w:eastAsia="zh-CN"/>
              </w:rPr>
            </w:pPr>
            <w:r w:rsidRPr="008F62AE">
              <w:rPr>
                <w:rFonts w:ascii="SF Pro Display Regular" w:eastAsia="SimSun" w:hAnsi="SF Pro Display Regular" w:hint="eastAsia"/>
                <w:color w:val="0000CC"/>
                <w:sz w:val="18"/>
                <w:szCs w:val="18"/>
                <w:lang w:eastAsia="zh-CN"/>
              </w:rPr>
              <w:t xml:space="preserve">Waterproof is a standard </w:t>
            </w:r>
            <w:proofErr w:type="spellStart"/>
            <w:proofErr w:type="gramStart"/>
            <w:r w:rsidRPr="008F62AE">
              <w:rPr>
                <w:rFonts w:ascii="SF Pro Display Regular" w:eastAsia="SimSun" w:hAnsi="SF Pro Display Regular" w:hint="eastAsia"/>
                <w:color w:val="0000CC"/>
                <w:sz w:val="18"/>
                <w:szCs w:val="18"/>
                <w:lang w:eastAsia="zh-CN"/>
              </w:rPr>
              <w:t>requirement,water</w:t>
            </w:r>
            <w:proofErr w:type="spellEnd"/>
            <w:proofErr w:type="gramEnd"/>
            <w:r w:rsidRPr="008F62AE">
              <w:rPr>
                <w:rFonts w:ascii="SF Pro Display Regular" w:eastAsia="SimSun" w:hAnsi="SF Pro Display Regular" w:hint="eastAsia"/>
                <w:color w:val="0000CC"/>
                <w:sz w:val="18"/>
                <w:szCs w:val="18"/>
                <w:lang w:eastAsia="zh-CN"/>
              </w:rPr>
              <w:t xml:space="preserve"> drops do not explode. </w:t>
            </w:r>
          </w:p>
        </w:tc>
      </w:tr>
      <w:tr w:rsidR="00D5231F" w14:paraId="7F07960A" w14:textId="77777777">
        <w:trPr>
          <w:trHeight w:val="520"/>
        </w:trPr>
        <w:tc>
          <w:tcPr>
            <w:tcW w:w="720" w:type="dxa"/>
            <w:vMerge w:val="restart"/>
            <w:tcBorders>
              <w:top w:val="nil"/>
              <w:left w:val="single" w:sz="4" w:space="0" w:color="auto"/>
              <w:bottom w:val="single" w:sz="4" w:space="0" w:color="auto"/>
              <w:right w:val="single" w:sz="4" w:space="0" w:color="auto"/>
            </w:tcBorders>
            <w:shd w:val="clear" w:color="auto" w:fill="auto"/>
            <w:vAlign w:val="center"/>
          </w:tcPr>
          <w:p w14:paraId="0166ED1B" w14:textId="77777777" w:rsidR="00D5231F" w:rsidRDefault="000356B3">
            <w:pPr>
              <w:jc w:val="right"/>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5</w:t>
            </w:r>
          </w:p>
        </w:tc>
        <w:tc>
          <w:tcPr>
            <w:tcW w:w="2800" w:type="dxa"/>
            <w:vMerge w:val="restart"/>
            <w:tcBorders>
              <w:top w:val="nil"/>
              <w:left w:val="single" w:sz="4" w:space="0" w:color="auto"/>
              <w:bottom w:val="single" w:sz="4" w:space="0" w:color="auto"/>
              <w:right w:val="single" w:sz="4" w:space="0" w:color="auto"/>
            </w:tcBorders>
            <w:shd w:val="clear" w:color="auto" w:fill="auto"/>
            <w:vAlign w:val="center"/>
          </w:tcPr>
          <w:p w14:paraId="64A2CA92"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INERTIAL SENSORS</w:t>
            </w:r>
          </w:p>
        </w:tc>
        <w:tc>
          <w:tcPr>
            <w:tcW w:w="1800" w:type="dxa"/>
            <w:tcBorders>
              <w:top w:val="nil"/>
              <w:left w:val="nil"/>
              <w:bottom w:val="single" w:sz="4" w:space="0" w:color="auto"/>
              <w:right w:val="single" w:sz="4" w:space="0" w:color="auto"/>
            </w:tcBorders>
            <w:shd w:val="clear" w:color="auto" w:fill="auto"/>
            <w:vAlign w:val="center"/>
          </w:tcPr>
          <w:p w14:paraId="544231DC"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TYPE</w:t>
            </w:r>
          </w:p>
        </w:tc>
        <w:tc>
          <w:tcPr>
            <w:tcW w:w="4720" w:type="dxa"/>
            <w:tcBorders>
              <w:top w:val="nil"/>
              <w:left w:val="nil"/>
              <w:bottom w:val="single" w:sz="4" w:space="0" w:color="auto"/>
              <w:right w:val="single" w:sz="4" w:space="0" w:color="auto"/>
            </w:tcBorders>
            <w:shd w:val="clear" w:color="auto" w:fill="auto"/>
            <w:vAlign w:val="center"/>
          </w:tcPr>
          <w:p w14:paraId="0A7F9CAB" w14:textId="77777777" w:rsidR="001751C9" w:rsidRDefault="000356B3" w:rsidP="001751C9">
            <w:r>
              <w:rPr>
                <w:rFonts w:ascii="SF Pro Display Regular" w:eastAsia="Times New Roman" w:hAnsi="SF Pro Display Regular"/>
                <w:color w:val="000000"/>
                <w:sz w:val="18"/>
                <w:szCs w:val="18"/>
              </w:rPr>
              <w:t xml:space="preserve">MODULE (ACC, GYRO, </w:t>
            </w:r>
            <w:r>
              <w:rPr>
                <w:rFonts w:ascii="SF Pro Display Regular" w:eastAsia="SimSun" w:hAnsi="SF Pro Display Regular" w:hint="eastAsia"/>
                <w:color w:val="000000"/>
                <w:sz w:val="18"/>
                <w:szCs w:val="18"/>
                <w:lang w:eastAsia="zh-CN"/>
              </w:rPr>
              <w:t>-</w:t>
            </w:r>
            <w:r w:rsidRPr="001751C9">
              <w:rPr>
                <w:rFonts w:ascii="SF Pro Display Regular" w:eastAsia="SimSun" w:hAnsi="SF Pro Display Regular" w:hint="eastAsia"/>
                <w:color w:val="FF0000"/>
                <w:sz w:val="18"/>
                <w:szCs w:val="18"/>
                <w:lang w:eastAsia="zh-CN"/>
              </w:rPr>
              <w:t>-</w:t>
            </w:r>
            <w:r w:rsidR="001751C9" w:rsidRPr="001751C9">
              <w:rPr>
                <w:rFonts w:ascii="SF Pro Display Regular" w:eastAsia="SimSun" w:hAnsi="SF Pro Display Regular" w:hint="eastAsia"/>
                <w:color w:val="0000CC"/>
                <w:sz w:val="18"/>
                <w:szCs w:val="18"/>
                <w:lang w:eastAsia="zh-CN"/>
              </w:rPr>
              <w:t xml:space="preserve">two functions </w:t>
            </w:r>
            <w:proofErr w:type="gramStart"/>
            <w:r w:rsidR="001751C9" w:rsidRPr="001751C9">
              <w:rPr>
                <w:color w:val="0000CC"/>
                <w:sz w:val="18"/>
                <w:szCs w:val="18"/>
              </w:rPr>
              <w:t>integrated  in</w:t>
            </w:r>
            <w:proofErr w:type="gramEnd"/>
            <w:r w:rsidR="001751C9" w:rsidRPr="001751C9">
              <w:rPr>
                <w:color w:val="0000CC"/>
                <w:sz w:val="18"/>
                <w:szCs w:val="18"/>
              </w:rPr>
              <w:t> one chip</w:t>
            </w:r>
          </w:p>
          <w:p w14:paraId="5CA9F422" w14:textId="525012DE" w:rsidR="00D5231F" w:rsidRDefault="001751C9" w:rsidP="001751C9">
            <w:pPr>
              <w:rPr>
                <w:rFonts w:ascii="SF Pro Display Regular" w:eastAsia="Times New Roman" w:hAnsi="SF Pro Display Regular"/>
                <w:color w:val="000000"/>
                <w:sz w:val="18"/>
                <w:szCs w:val="18"/>
              </w:rPr>
            </w:pPr>
            <w:r w:rsidRPr="001751C9">
              <w:rPr>
                <w:rFonts w:ascii="SF Pro Display Regular" w:eastAsia="SimSun" w:hAnsi="SF Pro Display Regular" w:hint="eastAsia"/>
                <w:color w:val="0000CC"/>
                <w:sz w:val="18"/>
                <w:szCs w:val="18"/>
                <w:lang w:eastAsia="zh-CN"/>
              </w:rPr>
              <w:t>.</w:t>
            </w:r>
            <w:r w:rsidR="000356B3" w:rsidRPr="001751C9">
              <w:rPr>
                <w:rFonts w:ascii="SF Pro Display Regular" w:eastAsia="SimSun" w:hAnsi="SF Pro Display Regular" w:hint="eastAsia"/>
                <w:color w:val="0000CC"/>
                <w:sz w:val="18"/>
                <w:szCs w:val="18"/>
                <w:lang w:eastAsia="zh-CN"/>
              </w:rPr>
              <w:t xml:space="preserve"> </w:t>
            </w:r>
            <w:r w:rsidR="000356B3" w:rsidRPr="001751C9">
              <w:rPr>
                <w:rFonts w:ascii="SF Pro Display Regular" w:eastAsia="SimSun" w:hAnsi="SF Pro Display Regular" w:hint="eastAsia"/>
                <w:color w:val="0000CC"/>
                <w:sz w:val="18"/>
                <w:szCs w:val="18"/>
                <w:lang w:eastAsia="zh-CN"/>
              </w:rPr>
              <w:t>；</w:t>
            </w:r>
            <w:r w:rsidR="000356B3" w:rsidRPr="001751C9">
              <w:rPr>
                <w:rFonts w:ascii="SF Pro Display Regular" w:eastAsia="SimSun" w:hAnsi="SF Pro Display Regular" w:hint="eastAsia"/>
                <w:color w:val="0000CC"/>
                <w:sz w:val="18"/>
                <w:szCs w:val="18"/>
                <w:lang w:eastAsia="zh-CN"/>
              </w:rPr>
              <w:t xml:space="preserve"> </w:t>
            </w:r>
            <w:r w:rsidR="000356B3" w:rsidRPr="001751C9">
              <w:rPr>
                <w:rFonts w:ascii="SF Pro Display Regular" w:eastAsia="Times New Roman" w:hAnsi="SF Pro Display Regular"/>
                <w:color w:val="0000CC"/>
                <w:sz w:val="18"/>
                <w:szCs w:val="18"/>
              </w:rPr>
              <w:t>COMPASS</w:t>
            </w:r>
            <w:r w:rsidRPr="001751C9">
              <w:rPr>
                <w:rFonts w:ascii="SF Pro Display Regular" w:eastAsia="SimSun" w:hAnsi="SF Pro Display Regular"/>
                <w:color w:val="0000CC"/>
                <w:sz w:val="18"/>
                <w:szCs w:val="18"/>
                <w:lang w:eastAsia="zh-CN"/>
              </w:rPr>
              <w:t>—</w:t>
            </w:r>
            <w:r w:rsidRPr="001751C9">
              <w:rPr>
                <w:rFonts w:ascii="SF Pro Display Regular" w:eastAsia="SimSun" w:hAnsi="SF Pro Display Regular" w:hint="eastAsia"/>
                <w:color w:val="0000CC"/>
                <w:sz w:val="18"/>
                <w:szCs w:val="18"/>
                <w:lang w:eastAsia="zh-CN"/>
              </w:rPr>
              <w:t>one single IC.</w:t>
            </w:r>
            <w:r w:rsidR="000356B3">
              <w:rPr>
                <w:rFonts w:ascii="SF Pro Display Regular" w:eastAsia="Times New Roman" w:hAnsi="SF Pro Display Regular"/>
                <w:color w:val="000000"/>
                <w:sz w:val="18"/>
                <w:szCs w:val="18"/>
              </w:rPr>
              <w:t>)</w:t>
            </w:r>
            <w:ins w:id="0" w:author="Ricardo Avila" w:date="2018-08-20T17:05:00Z">
              <w:r w:rsidR="001445B3">
                <w:rPr>
                  <w:rFonts w:ascii="SF Pro Display Regular" w:eastAsia="Times New Roman" w:hAnsi="SF Pro Display Regular"/>
                  <w:color w:val="000000"/>
                  <w:sz w:val="18"/>
                  <w:szCs w:val="18"/>
                </w:rPr>
                <w:t xml:space="preserve"> (ANDA_R: W1 uses one single MCU for all 3)</w:t>
              </w:r>
            </w:ins>
          </w:p>
        </w:tc>
      </w:tr>
      <w:tr w:rsidR="00D5231F" w14:paraId="7F2F768D" w14:textId="77777777">
        <w:trPr>
          <w:trHeight w:val="520"/>
        </w:trPr>
        <w:tc>
          <w:tcPr>
            <w:tcW w:w="720" w:type="dxa"/>
            <w:vMerge/>
            <w:tcBorders>
              <w:top w:val="nil"/>
              <w:left w:val="single" w:sz="4" w:space="0" w:color="auto"/>
              <w:bottom w:val="single" w:sz="4" w:space="0" w:color="auto"/>
              <w:right w:val="single" w:sz="4" w:space="0" w:color="auto"/>
            </w:tcBorders>
            <w:vAlign w:val="center"/>
          </w:tcPr>
          <w:p w14:paraId="6113E7BB" w14:textId="77777777" w:rsidR="00D5231F" w:rsidRDefault="00D5231F">
            <w:pPr>
              <w:rPr>
                <w:rFonts w:ascii="SF Pro Display Regular" w:eastAsia="Times New Roman" w:hAnsi="SF Pro Display Regular"/>
                <w:color w:val="000000"/>
                <w:sz w:val="18"/>
                <w:szCs w:val="18"/>
              </w:rPr>
            </w:pPr>
          </w:p>
        </w:tc>
        <w:tc>
          <w:tcPr>
            <w:tcW w:w="2800" w:type="dxa"/>
            <w:vMerge/>
            <w:tcBorders>
              <w:top w:val="nil"/>
              <w:left w:val="single" w:sz="4" w:space="0" w:color="auto"/>
              <w:bottom w:val="single" w:sz="4" w:space="0" w:color="auto"/>
              <w:right w:val="single" w:sz="4" w:space="0" w:color="auto"/>
            </w:tcBorders>
            <w:vAlign w:val="center"/>
          </w:tcPr>
          <w:p w14:paraId="53ADD290" w14:textId="77777777" w:rsidR="00D5231F" w:rsidRDefault="00D5231F">
            <w:pPr>
              <w:rPr>
                <w:rFonts w:ascii="SF Pro Display Regular" w:eastAsia="Times New Roman" w:hAnsi="SF Pro Display Regular"/>
                <w:color w:val="000000"/>
                <w:sz w:val="18"/>
                <w:szCs w:val="18"/>
              </w:rPr>
            </w:pPr>
          </w:p>
        </w:tc>
        <w:tc>
          <w:tcPr>
            <w:tcW w:w="1800" w:type="dxa"/>
            <w:vMerge w:val="restart"/>
            <w:tcBorders>
              <w:top w:val="nil"/>
              <w:left w:val="single" w:sz="4" w:space="0" w:color="auto"/>
              <w:bottom w:val="single" w:sz="4" w:space="0" w:color="auto"/>
              <w:right w:val="single" w:sz="4" w:space="0" w:color="auto"/>
            </w:tcBorders>
            <w:shd w:val="clear" w:color="auto" w:fill="auto"/>
            <w:vAlign w:val="center"/>
          </w:tcPr>
          <w:p w14:paraId="4E73D227"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ADDITIONALS</w:t>
            </w:r>
          </w:p>
        </w:tc>
        <w:tc>
          <w:tcPr>
            <w:tcW w:w="4720" w:type="dxa"/>
            <w:tcBorders>
              <w:top w:val="nil"/>
              <w:left w:val="nil"/>
              <w:bottom w:val="single" w:sz="4" w:space="0" w:color="auto"/>
              <w:right w:val="single" w:sz="4" w:space="0" w:color="auto"/>
            </w:tcBorders>
            <w:shd w:val="clear" w:color="auto" w:fill="auto"/>
            <w:vAlign w:val="center"/>
          </w:tcPr>
          <w:p w14:paraId="4C51F4F7" w14:textId="4D7391B6" w:rsidR="00D5231F" w:rsidRDefault="000356B3" w:rsidP="001751C9">
            <w:pPr>
              <w:rPr>
                <w:rFonts w:ascii="SF Pro Display Regular" w:eastAsia="SimSun" w:hAnsi="SF Pro Display Regular"/>
                <w:color w:val="000000"/>
                <w:sz w:val="18"/>
                <w:szCs w:val="18"/>
                <w:lang w:eastAsia="zh-CN"/>
              </w:rPr>
            </w:pPr>
            <w:r>
              <w:rPr>
                <w:rFonts w:ascii="SF Pro Display Regular" w:eastAsia="Times New Roman" w:hAnsi="SF Pro Display Regular"/>
                <w:color w:val="000000"/>
                <w:sz w:val="18"/>
                <w:szCs w:val="18"/>
              </w:rPr>
              <w:t>FREE FALL DETECTION</w:t>
            </w:r>
            <w:r>
              <w:rPr>
                <w:rFonts w:ascii="SF Pro Display Regular" w:eastAsia="SimSun" w:hAnsi="SF Pro Display Regular" w:hint="eastAsia"/>
                <w:color w:val="000000"/>
                <w:sz w:val="18"/>
                <w:szCs w:val="18"/>
                <w:lang w:eastAsia="zh-CN"/>
              </w:rPr>
              <w:t>-------</w:t>
            </w:r>
            <w:r w:rsidR="001751C9">
              <w:t xml:space="preserve"> </w:t>
            </w:r>
            <w:r w:rsidR="001751C9" w:rsidRPr="001751C9">
              <w:rPr>
                <w:rFonts w:ascii="SF Pro Display Regular" w:eastAsia="SimSun" w:hAnsi="SF Pro Display Regular"/>
                <w:color w:val="0000CC"/>
                <w:sz w:val="18"/>
                <w:szCs w:val="18"/>
                <w:lang w:eastAsia="zh-CN"/>
              </w:rPr>
              <w:t xml:space="preserve">Need external </w:t>
            </w:r>
            <w:proofErr w:type="gramStart"/>
            <w:r w:rsidR="001751C9" w:rsidRPr="001751C9">
              <w:rPr>
                <w:rFonts w:ascii="SF Pro Display Regular" w:eastAsia="SimSun" w:hAnsi="SF Pro Display Regular"/>
                <w:color w:val="0000CC"/>
                <w:sz w:val="18"/>
                <w:szCs w:val="18"/>
                <w:lang w:eastAsia="zh-CN"/>
              </w:rPr>
              <w:t xml:space="preserve">MCU </w:t>
            </w:r>
            <w:r w:rsidR="001751C9" w:rsidRPr="001751C9">
              <w:rPr>
                <w:rFonts w:ascii="SF Pro Display Regular" w:eastAsia="SimSun" w:hAnsi="SF Pro Display Regular" w:hint="eastAsia"/>
                <w:color w:val="0000CC"/>
                <w:sz w:val="18"/>
                <w:szCs w:val="18"/>
                <w:lang w:eastAsia="zh-CN"/>
              </w:rPr>
              <w:t xml:space="preserve"> and</w:t>
            </w:r>
            <w:proofErr w:type="gramEnd"/>
            <w:r w:rsidR="001751C9" w:rsidRPr="001751C9">
              <w:rPr>
                <w:rFonts w:ascii="SF Pro Display Regular" w:eastAsia="SimSun" w:hAnsi="SF Pro Display Regular"/>
                <w:color w:val="0000CC"/>
                <w:sz w:val="18"/>
                <w:szCs w:val="18"/>
                <w:lang w:eastAsia="zh-CN"/>
              </w:rPr>
              <w:t xml:space="preserve"> algorithm</w:t>
            </w:r>
            <w:r w:rsidR="001751C9" w:rsidRPr="001751C9">
              <w:rPr>
                <w:rFonts w:ascii="SF Pro Display Regular" w:eastAsia="SimSun" w:hAnsi="SF Pro Display Regular" w:hint="eastAsia"/>
                <w:color w:val="0000CC"/>
                <w:sz w:val="18"/>
                <w:szCs w:val="18"/>
                <w:lang w:eastAsia="zh-CN"/>
              </w:rPr>
              <w:t>.</w:t>
            </w:r>
            <w:ins w:id="1" w:author="Ricardo Avila" w:date="2018-08-20T17:05:00Z">
              <w:r w:rsidR="001445B3">
                <w:rPr>
                  <w:rFonts w:ascii="SF Pro Display Regular" w:eastAsia="SimSun" w:hAnsi="SF Pro Display Regular"/>
                  <w:color w:val="0000CC"/>
                  <w:sz w:val="18"/>
                  <w:szCs w:val="18"/>
                  <w:lang w:eastAsia="zh-CN"/>
                </w:rPr>
                <w:t xml:space="preserve"> </w:t>
              </w:r>
              <w:r w:rsidR="001445B3">
                <w:rPr>
                  <w:rFonts w:ascii="SF Pro Display Regular" w:eastAsia="Times New Roman" w:hAnsi="SF Pro Display Regular"/>
                  <w:color w:val="000000"/>
                  <w:sz w:val="18"/>
                  <w:szCs w:val="18"/>
                </w:rPr>
                <w:t>(ANDA_R: W1 uses one single MCU for all 3)</w:t>
              </w:r>
            </w:ins>
          </w:p>
        </w:tc>
      </w:tr>
      <w:tr w:rsidR="00D5231F" w14:paraId="1353C5DE" w14:textId="77777777">
        <w:trPr>
          <w:trHeight w:val="520"/>
        </w:trPr>
        <w:tc>
          <w:tcPr>
            <w:tcW w:w="720" w:type="dxa"/>
            <w:vMerge/>
            <w:tcBorders>
              <w:top w:val="nil"/>
              <w:left w:val="single" w:sz="4" w:space="0" w:color="auto"/>
              <w:bottom w:val="single" w:sz="4" w:space="0" w:color="auto"/>
              <w:right w:val="single" w:sz="4" w:space="0" w:color="auto"/>
            </w:tcBorders>
            <w:vAlign w:val="center"/>
          </w:tcPr>
          <w:p w14:paraId="5AE402B8" w14:textId="77777777" w:rsidR="00D5231F" w:rsidRDefault="00D5231F">
            <w:pPr>
              <w:rPr>
                <w:rFonts w:ascii="SF Pro Display Regular" w:eastAsia="Times New Roman" w:hAnsi="SF Pro Display Regular"/>
                <w:color w:val="000000"/>
                <w:sz w:val="18"/>
                <w:szCs w:val="18"/>
              </w:rPr>
            </w:pPr>
          </w:p>
        </w:tc>
        <w:tc>
          <w:tcPr>
            <w:tcW w:w="2800" w:type="dxa"/>
            <w:vMerge/>
            <w:tcBorders>
              <w:top w:val="nil"/>
              <w:left w:val="single" w:sz="4" w:space="0" w:color="auto"/>
              <w:bottom w:val="single" w:sz="4" w:space="0" w:color="auto"/>
              <w:right w:val="single" w:sz="4" w:space="0" w:color="auto"/>
            </w:tcBorders>
            <w:vAlign w:val="center"/>
          </w:tcPr>
          <w:p w14:paraId="784944A7" w14:textId="77777777" w:rsidR="00D5231F" w:rsidRDefault="00D5231F">
            <w:pPr>
              <w:rPr>
                <w:rFonts w:ascii="SF Pro Display Regular" w:eastAsia="Times New Roman" w:hAnsi="SF Pro Display Regular"/>
                <w:color w:val="000000"/>
                <w:sz w:val="18"/>
                <w:szCs w:val="18"/>
              </w:rPr>
            </w:pPr>
          </w:p>
        </w:tc>
        <w:tc>
          <w:tcPr>
            <w:tcW w:w="1800" w:type="dxa"/>
            <w:vMerge/>
            <w:tcBorders>
              <w:top w:val="nil"/>
              <w:left w:val="single" w:sz="4" w:space="0" w:color="auto"/>
              <w:bottom w:val="single" w:sz="4" w:space="0" w:color="auto"/>
              <w:right w:val="single" w:sz="4" w:space="0" w:color="auto"/>
            </w:tcBorders>
            <w:vAlign w:val="center"/>
          </w:tcPr>
          <w:p w14:paraId="2DDBA584" w14:textId="77777777" w:rsidR="00D5231F" w:rsidRDefault="00D5231F">
            <w:pPr>
              <w:rPr>
                <w:rFonts w:ascii="SF Pro Display Regular" w:eastAsia="Times New Roman" w:hAnsi="SF Pro Display Regular"/>
                <w:color w:val="000000"/>
                <w:sz w:val="18"/>
                <w:szCs w:val="18"/>
              </w:rPr>
            </w:pPr>
          </w:p>
        </w:tc>
        <w:tc>
          <w:tcPr>
            <w:tcW w:w="4720" w:type="dxa"/>
            <w:tcBorders>
              <w:top w:val="nil"/>
              <w:left w:val="nil"/>
              <w:bottom w:val="single" w:sz="4" w:space="0" w:color="auto"/>
              <w:right w:val="single" w:sz="4" w:space="0" w:color="auto"/>
            </w:tcBorders>
            <w:shd w:val="clear" w:color="auto" w:fill="auto"/>
            <w:vAlign w:val="center"/>
          </w:tcPr>
          <w:p w14:paraId="5E6993B1" w14:textId="492E1592" w:rsidR="00D5231F" w:rsidRPr="0031280B" w:rsidRDefault="000356B3" w:rsidP="00CC59F7">
            <w:pPr>
              <w:rPr>
                <w:rFonts w:ascii="SF Pro Display Regular" w:eastAsia="Times New Roman" w:hAnsi="SF Pro Display Regular"/>
                <w:color w:val="000000"/>
                <w:sz w:val="18"/>
                <w:szCs w:val="18"/>
                <w:rPrChange w:id="2" w:author="Ricardo Avila" w:date="2018-08-20T17:17:00Z">
                  <w:rPr>
                    <w:rFonts w:ascii="SF Pro Display Regular" w:eastAsia="SimSun" w:hAnsi="SF Pro Display Regular"/>
                    <w:color w:val="000000"/>
                    <w:sz w:val="18"/>
                    <w:szCs w:val="18"/>
                    <w:lang w:eastAsia="zh-CN"/>
                  </w:rPr>
                </w:rPrChange>
              </w:rPr>
            </w:pPr>
            <w:r>
              <w:rPr>
                <w:rFonts w:ascii="SF Pro Display Regular" w:eastAsia="Times New Roman" w:hAnsi="SF Pro Display Regular"/>
                <w:color w:val="000000"/>
                <w:sz w:val="18"/>
                <w:szCs w:val="18"/>
              </w:rPr>
              <w:t>SIGNIFICANT MOTION</w:t>
            </w:r>
            <w:r>
              <w:rPr>
                <w:rFonts w:ascii="SF Pro Display Regular" w:eastAsia="SimSun" w:hAnsi="SF Pro Display Regular" w:hint="eastAsia"/>
                <w:color w:val="000000"/>
                <w:sz w:val="18"/>
                <w:szCs w:val="18"/>
                <w:lang w:eastAsia="zh-CN"/>
              </w:rPr>
              <w:t>-------</w:t>
            </w:r>
            <w:bookmarkStart w:id="3" w:name="OLE_LINK5"/>
            <w:bookmarkStart w:id="4" w:name="OLE_LINK1"/>
            <w:r w:rsidR="004A4F7E">
              <w:rPr>
                <w:rFonts w:ascii="SF Pro Display Regular" w:eastAsia="SimSun" w:hAnsi="SF Pro Display Regular" w:hint="eastAsia"/>
                <w:color w:val="0000CC"/>
                <w:sz w:val="18"/>
                <w:szCs w:val="18"/>
                <w:lang w:eastAsia="zh-CN"/>
              </w:rPr>
              <w:t>Pls clarif</w:t>
            </w:r>
            <w:r w:rsidR="001751C9" w:rsidRPr="00CE2FE0">
              <w:rPr>
                <w:rFonts w:ascii="SF Pro Display Regular" w:eastAsia="SimSun" w:hAnsi="SF Pro Display Regular" w:hint="eastAsia"/>
                <w:color w:val="0000CC"/>
                <w:sz w:val="18"/>
                <w:szCs w:val="18"/>
                <w:lang w:eastAsia="zh-CN"/>
              </w:rPr>
              <w:t>y what motions.</w:t>
            </w:r>
            <w:r w:rsidR="00CE2FE0" w:rsidRPr="001751C9">
              <w:rPr>
                <w:rFonts w:ascii="SF Pro Display Regular" w:eastAsia="SimSun" w:hAnsi="SF Pro Display Regular"/>
                <w:color w:val="0000CC"/>
                <w:sz w:val="18"/>
                <w:szCs w:val="18"/>
                <w:lang w:eastAsia="zh-CN"/>
              </w:rPr>
              <w:t xml:space="preserve"> Need external </w:t>
            </w:r>
            <w:proofErr w:type="gramStart"/>
            <w:r w:rsidR="00CE2FE0" w:rsidRPr="001751C9">
              <w:rPr>
                <w:rFonts w:ascii="SF Pro Display Regular" w:eastAsia="SimSun" w:hAnsi="SF Pro Display Regular"/>
                <w:color w:val="0000CC"/>
                <w:sz w:val="18"/>
                <w:szCs w:val="18"/>
                <w:lang w:eastAsia="zh-CN"/>
              </w:rPr>
              <w:t xml:space="preserve">MCU </w:t>
            </w:r>
            <w:r w:rsidR="00CE2FE0" w:rsidRPr="001751C9">
              <w:rPr>
                <w:rFonts w:ascii="SF Pro Display Regular" w:eastAsia="SimSun" w:hAnsi="SF Pro Display Regular" w:hint="eastAsia"/>
                <w:color w:val="0000CC"/>
                <w:sz w:val="18"/>
                <w:szCs w:val="18"/>
                <w:lang w:eastAsia="zh-CN"/>
              </w:rPr>
              <w:t xml:space="preserve"> and</w:t>
            </w:r>
            <w:proofErr w:type="gramEnd"/>
            <w:r w:rsidR="00CE2FE0" w:rsidRPr="001751C9">
              <w:rPr>
                <w:rFonts w:ascii="SF Pro Display Regular" w:eastAsia="SimSun" w:hAnsi="SF Pro Display Regular"/>
                <w:color w:val="0000CC"/>
                <w:sz w:val="18"/>
                <w:szCs w:val="18"/>
                <w:lang w:eastAsia="zh-CN"/>
              </w:rPr>
              <w:t xml:space="preserve"> algorithm</w:t>
            </w:r>
            <w:r w:rsidR="00CE2FE0" w:rsidRPr="001751C9">
              <w:rPr>
                <w:rFonts w:ascii="SF Pro Display Regular" w:eastAsia="SimSun" w:hAnsi="SF Pro Display Regular" w:hint="eastAsia"/>
                <w:color w:val="0000CC"/>
                <w:sz w:val="18"/>
                <w:szCs w:val="18"/>
                <w:lang w:eastAsia="zh-CN"/>
              </w:rPr>
              <w:t>.</w:t>
            </w:r>
            <w:bookmarkEnd w:id="3"/>
            <w:bookmarkEnd w:id="4"/>
            <w:ins w:id="5" w:author="Ricardo Avila" w:date="2018-08-20T17:06:00Z">
              <w:r w:rsidR="001445B3">
                <w:rPr>
                  <w:rFonts w:ascii="SF Pro Display Regular" w:eastAsia="SimSun" w:hAnsi="SF Pro Display Regular"/>
                  <w:color w:val="0000CC"/>
                  <w:sz w:val="18"/>
                  <w:szCs w:val="18"/>
                  <w:lang w:eastAsia="zh-CN"/>
                </w:rPr>
                <w:t xml:space="preserve"> </w:t>
              </w:r>
              <w:r w:rsidR="001445B3">
                <w:rPr>
                  <w:rFonts w:ascii="SF Pro Display Regular" w:eastAsia="Times New Roman" w:hAnsi="SF Pro Display Regular"/>
                  <w:color w:val="000000"/>
                  <w:sz w:val="18"/>
                  <w:szCs w:val="18"/>
                </w:rPr>
                <w:t>(</w:t>
              </w:r>
            </w:ins>
            <w:ins w:id="6" w:author="Ricardo Avila" w:date="2018-08-20T17:16:00Z">
              <w:r w:rsidR="0031280B">
                <w:rPr>
                  <w:rFonts w:ascii="SF Pro Display Regular" w:eastAsia="Times New Roman" w:hAnsi="SF Pro Display Regular"/>
                  <w:color w:val="000000"/>
                  <w:sz w:val="18"/>
                  <w:szCs w:val="18"/>
                </w:rPr>
                <w:t xml:space="preserve">please check the </w:t>
              </w:r>
              <w:r w:rsidR="0031280B" w:rsidRPr="0031280B">
                <w:rPr>
                  <w:rFonts w:ascii="SF Pro Display Regular" w:eastAsia="Times New Roman" w:hAnsi="SF Pro Display Regular"/>
                  <w:color w:val="000000"/>
                  <w:sz w:val="18"/>
                  <w:szCs w:val="18"/>
                </w:rPr>
                <w:t>LSM6DS3</w:t>
              </w:r>
              <w:r w:rsidR="0031280B">
                <w:rPr>
                  <w:rFonts w:ascii="SF Pro Display Regular" w:eastAsia="Times New Roman" w:hAnsi="SF Pro Display Regular"/>
                  <w:color w:val="000000"/>
                  <w:sz w:val="18"/>
                  <w:szCs w:val="18"/>
                </w:rPr>
                <w:t xml:space="preserve"> datasheet for reference, </w:t>
              </w:r>
            </w:ins>
            <w:ins w:id="7" w:author="Ricardo Avila" w:date="2018-08-20T17:17:00Z">
              <w:r w:rsidR="0031280B">
                <w:rPr>
                  <w:rFonts w:ascii="SF Pro Display Regular" w:eastAsia="Times New Roman" w:hAnsi="SF Pro Display Regular"/>
                  <w:color w:val="000000"/>
                  <w:sz w:val="18"/>
                  <w:szCs w:val="18"/>
                </w:rPr>
                <w:t xml:space="preserve">It’s an </w:t>
              </w:r>
              <w:proofErr w:type="spellStart"/>
              <w:r w:rsidR="0031280B" w:rsidRPr="0031280B">
                <w:rPr>
                  <w:rFonts w:ascii="SF Pro Display Regular" w:eastAsia="Times New Roman" w:hAnsi="SF Pro Display Regular"/>
                  <w:color w:val="000000"/>
                  <w:sz w:val="18"/>
                  <w:szCs w:val="18"/>
                  <w:rPrChange w:id="8" w:author="Ricardo Avila" w:date="2018-08-20T17:17:00Z">
                    <w:rPr>
                      <w:rFonts w:eastAsia="Times New Roman"/>
                    </w:rPr>
                  </w:rPrChange>
                </w:rPr>
                <w:t>iNEMO</w:t>
              </w:r>
              <w:proofErr w:type="spellEnd"/>
              <w:r w:rsidR="0031280B" w:rsidRPr="0031280B">
                <w:rPr>
                  <w:rFonts w:ascii="SF Pro Display Regular" w:eastAsia="Times New Roman" w:hAnsi="SF Pro Display Regular"/>
                  <w:color w:val="000000"/>
                  <w:sz w:val="18"/>
                  <w:szCs w:val="18"/>
                  <w:rPrChange w:id="9" w:author="Ricardo Avila" w:date="2018-08-20T17:17:00Z">
                    <w:rPr>
                      <w:rFonts w:eastAsia="Times New Roman"/>
                    </w:rPr>
                  </w:rPrChange>
                </w:rPr>
                <w:t xml:space="preserve"> inertial module: always-on 3D accelerometer and 3D gyroscope</w:t>
              </w:r>
              <w:r w:rsidR="0031280B">
                <w:rPr>
                  <w:rFonts w:ascii="SF Pro Display Regular" w:eastAsia="Times New Roman" w:hAnsi="SF Pro Display Regular"/>
                  <w:color w:val="000000"/>
                  <w:sz w:val="18"/>
                  <w:szCs w:val="18"/>
                </w:rPr>
                <w:t>. It give us preprocessed information and indicates events such</w:t>
              </w:r>
            </w:ins>
            <w:ins w:id="10" w:author="Ricardo Avila" w:date="2018-08-20T17:18:00Z">
              <w:r w:rsidR="0031280B">
                <w:rPr>
                  <w:rFonts w:ascii="SF Pro Display Regular" w:eastAsia="Times New Roman" w:hAnsi="SF Pro Display Regular"/>
                  <w:color w:val="000000"/>
                  <w:sz w:val="18"/>
                  <w:szCs w:val="18"/>
                </w:rPr>
                <w:t xml:space="preserve"> “significant motion”, “tilt”, “step detector”, “free-fall” </w:t>
              </w:r>
              <w:proofErr w:type="gramStart"/>
              <w:r w:rsidR="0031280B">
                <w:rPr>
                  <w:rFonts w:ascii="SF Pro Display Regular" w:eastAsia="Times New Roman" w:hAnsi="SF Pro Display Regular"/>
                  <w:color w:val="000000"/>
                  <w:sz w:val="18"/>
                  <w:szCs w:val="18"/>
                </w:rPr>
                <w:t>among  others</w:t>
              </w:r>
              <w:proofErr w:type="gramEnd"/>
              <w:r w:rsidR="0031280B">
                <w:rPr>
                  <w:rFonts w:ascii="SF Pro Display Regular" w:eastAsia="Times New Roman" w:hAnsi="SF Pro Display Regular"/>
                  <w:color w:val="000000"/>
                  <w:sz w:val="18"/>
                  <w:szCs w:val="18"/>
                </w:rPr>
                <w:t>.</w:t>
              </w:r>
            </w:ins>
          </w:p>
        </w:tc>
      </w:tr>
      <w:tr w:rsidR="00D5231F" w14:paraId="77D74FEC" w14:textId="77777777">
        <w:trPr>
          <w:trHeight w:val="520"/>
        </w:trPr>
        <w:tc>
          <w:tcPr>
            <w:tcW w:w="720" w:type="dxa"/>
            <w:vMerge/>
            <w:tcBorders>
              <w:top w:val="nil"/>
              <w:left w:val="single" w:sz="4" w:space="0" w:color="auto"/>
              <w:bottom w:val="single" w:sz="4" w:space="0" w:color="auto"/>
              <w:right w:val="single" w:sz="4" w:space="0" w:color="auto"/>
            </w:tcBorders>
            <w:vAlign w:val="center"/>
          </w:tcPr>
          <w:p w14:paraId="0FDAA3F4" w14:textId="77777777" w:rsidR="00D5231F" w:rsidRDefault="00D5231F">
            <w:pPr>
              <w:rPr>
                <w:rFonts w:ascii="SF Pro Display Regular" w:eastAsia="Times New Roman" w:hAnsi="SF Pro Display Regular"/>
                <w:color w:val="000000"/>
                <w:sz w:val="18"/>
                <w:szCs w:val="18"/>
              </w:rPr>
            </w:pPr>
          </w:p>
        </w:tc>
        <w:tc>
          <w:tcPr>
            <w:tcW w:w="2800" w:type="dxa"/>
            <w:vMerge/>
            <w:tcBorders>
              <w:top w:val="nil"/>
              <w:left w:val="single" w:sz="4" w:space="0" w:color="auto"/>
              <w:bottom w:val="single" w:sz="4" w:space="0" w:color="auto"/>
              <w:right w:val="single" w:sz="4" w:space="0" w:color="auto"/>
            </w:tcBorders>
            <w:vAlign w:val="center"/>
          </w:tcPr>
          <w:p w14:paraId="51D073FF" w14:textId="77777777" w:rsidR="00D5231F" w:rsidRDefault="00D5231F">
            <w:pPr>
              <w:rPr>
                <w:rFonts w:ascii="SF Pro Display Regular" w:eastAsia="Times New Roman" w:hAnsi="SF Pro Display Regular"/>
                <w:color w:val="000000"/>
                <w:sz w:val="18"/>
                <w:szCs w:val="18"/>
              </w:rPr>
            </w:pPr>
          </w:p>
        </w:tc>
        <w:tc>
          <w:tcPr>
            <w:tcW w:w="1800" w:type="dxa"/>
            <w:vMerge/>
            <w:tcBorders>
              <w:top w:val="nil"/>
              <w:left w:val="single" w:sz="4" w:space="0" w:color="auto"/>
              <w:bottom w:val="single" w:sz="4" w:space="0" w:color="auto"/>
              <w:right w:val="single" w:sz="4" w:space="0" w:color="auto"/>
            </w:tcBorders>
            <w:vAlign w:val="center"/>
          </w:tcPr>
          <w:p w14:paraId="44FEEBDB" w14:textId="77777777" w:rsidR="00D5231F" w:rsidRDefault="00D5231F">
            <w:pPr>
              <w:rPr>
                <w:rFonts w:ascii="SF Pro Display Regular" w:eastAsia="Times New Roman" w:hAnsi="SF Pro Display Regular"/>
                <w:color w:val="000000"/>
                <w:sz w:val="18"/>
                <w:szCs w:val="18"/>
              </w:rPr>
            </w:pPr>
          </w:p>
        </w:tc>
        <w:tc>
          <w:tcPr>
            <w:tcW w:w="4720" w:type="dxa"/>
            <w:tcBorders>
              <w:top w:val="nil"/>
              <w:left w:val="nil"/>
              <w:bottom w:val="single" w:sz="4" w:space="0" w:color="auto"/>
              <w:right w:val="single" w:sz="4" w:space="0" w:color="auto"/>
            </w:tcBorders>
            <w:shd w:val="clear" w:color="auto" w:fill="auto"/>
            <w:vAlign w:val="center"/>
          </w:tcPr>
          <w:p w14:paraId="02AB11D2" w14:textId="77777777" w:rsidR="00D5231F" w:rsidRDefault="000356B3" w:rsidP="00285150">
            <w:pPr>
              <w:rPr>
                <w:rFonts w:ascii="SF Pro Display Regular" w:eastAsia="SimSun" w:hAnsi="SF Pro Display Regular"/>
                <w:color w:val="000000"/>
                <w:sz w:val="18"/>
                <w:szCs w:val="18"/>
                <w:lang w:eastAsia="zh-CN"/>
              </w:rPr>
            </w:pPr>
            <w:r>
              <w:rPr>
                <w:rFonts w:ascii="SF Pro Display Regular" w:eastAsia="Times New Roman" w:hAnsi="SF Pro Display Regular"/>
                <w:color w:val="000000"/>
                <w:sz w:val="18"/>
                <w:szCs w:val="18"/>
              </w:rPr>
              <w:t>STEP COUNTER</w:t>
            </w:r>
          </w:p>
        </w:tc>
      </w:tr>
      <w:tr w:rsidR="00D5231F" w14:paraId="26CEB9F4" w14:textId="77777777">
        <w:trPr>
          <w:trHeight w:val="520"/>
        </w:trPr>
        <w:tc>
          <w:tcPr>
            <w:tcW w:w="720" w:type="dxa"/>
            <w:vMerge/>
            <w:tcBorders>
              <w:top w:val="nil"/>
              <w:left w:val="single" w:sz="4" w:space="0" w:color="auto"/>
              <w:bottom w:val="single" w:sz="4" w:space="0" w:color="auto"/>
              <w:right w:val="single" w:sz="4" w:space="0" w:color="auto"/>
            </w:tcBorders>
            <w:vAlign w:val="center"/>
          </w:tcPr>
          <w:p w14:paraId="1A21F824" w14:textId="77777777" w:rsidR="00D5231F" w:rsidRDefault="00D5231F">
            <w:pPr>
              <w:rPr>
                <w:rFonts w:ascii="SF Pro Display Regular" w:eastAsia="Times New Roman" w:hAnsi="SF Pro Display Regular"/>
                <w:color w:val="000000"/>
                <w:sz w:val="18"/>
                <w:szCs w:val="18"/>
              </w:rPr>
            </w:pPr>
          </w:p>
        </w:tc>
        <w:tc>
          <w:tcPr>
            <w:tcW w:w="2800" w:type="dxa"/>
            <w:vMerge/>
            <w:tcBorders>
              <w:top w:val="nil"/>
              <w:left w:val="single" w:sz="4" w:space="0" w:color="auto"/>
              <w:bottom w:val="single" w:sz="4" w:space="0" w:color="auto"/>
              <w:right w:val="single" w:sz="4" w:space="0" w:color="auto"/>
            </w:tcBorders>
            <w:vAlign w:val="center"/>
          </w:tcPr>
          <w:p w14:paraId="24393ABF" w14:textId="77777777" w:rsidR="00D5231F" w:rsidRDefault="00D5231F">
            <w:pPr>
              <w:rPr>
                <w:rFonts w:ascii="SF Pro Display Regular" w:eastAsia="Times New Roman" w:hAnsi="SF Pro Display Regular"/>
                <w:color w:val="000000"/>
                <w:sz w:val="18"/>
                <w:szCs w:val="18"/>
              </w:rPr>
            </w:pPr>
          </w:p>
        </w:tc>
        <w:tc>
          <w:tcPr>
            <w:tcW w:w="1800" w:type="dxa"/>
            <w:vMerge/>
            <w:tcBorders>
              <w:top w:val="nil"/>
              <w:left w:val="single" w:sz="4" w:space="0" w:color="auto"/>
              <w:bottom w:val="single" w:sz="4" w:space="0" w:color="auto"/>
              <w:right w:val="single" w:sz="4" w:space="0" w:color="auto"/>
            </w:tcBorders>
            <w:vAlign w:val="center"/>
          </w:tcPr>
          <w:p w14:paraId="428F77AB" w14:textId="77777777" w:rsidR="00D5231F" w:rsidRDefault="00D5231F">
            <w:pPr>
              <w:rPr>
                <w:rFonts w:ascii="SF Pro Display Regular" w:eastAsia="Times New Roman" w:hAnsi="SF Pro Display Regular"/>
                <w:color w:val="000000"/>
                <w:sz w:val="18"/>
                <w:szCs w:val="18"/>
              </w:rPr>
            </w:pPr>
          </w:p>
        </w:tc>
        <w:tc>
          <w:tcPr>
            <w:tcW w:w="4720" w:type="dxa"/>
            <w:tcBorders>
              <w:top w:val="nil"/>
              <w:left w:val="nil"/>
              <w:bottom w:val="single" w:sz="4" w:space="0" w:color="auto"/>
              <w:right w:val="single" w:sz="4" w:space="0" w:color="auto"/>
            </w:tcBorders>
            <w:shd w:val="clear" w:color="auto" w:fill="auto"/>
            <w:vAlign w:val="center"/>
          </w:tcPr>
          <w:p w14:paraId="14EEC380" w14:textId="009F604D" w:rsidR="00D5231F" w:rsidRDefault="000356B3" w:rsidP="004A4F7E">
            <w:pPr>
              <w:rPr>
                <w:rFonts w:ascii="SF Pro Display Regular" w:eastAsia="SimSun" w:hAnsi="SF Pro Display Regular"/>
                <w:color w:val="000000"/>
                <w:sz w:val="18"/>
                <w:szCs w:val="18"/>
                <w:lang w:eastAsia="zh-CN"/>
              </w:rPr>
            </w:pPr>
            <w:r>
              <w:rPr>
                <w:rFonts w:ascii="SF Pro Display Regular" w:eastAsia="Times New Roman" w:hAnsi="SF Pro Display Regular"/>
                <w:color w:val="000000"/>
                <w:sz w:val="18"/>
                <w:szCs w:val="18"/>
              </w:rPr>
              <w:t>EVENTS DETECTION</w:t>
            </w:r>
            <w:r>
              <w:rPr>
                <w:rFonts w:ascii="SF Pro Display Regular" w:eastAsia="SimSun" w:hAnsi="SF Pro Display Regular" w:hint="eastAsia"/>
                <w:color w:val="000000"/>
                <w:sz w:val="18"/>
                <w:szCs w:val="18"/>
                <w:lang w:eastAsia="zh-CN"/>
              </w:rPr>
              <w:t xml:space="preserve">---- </w:t>
            </w:r>
            <w:proofErr w:type="spellStart"/>
            <w:r w:rsidR="004A4F7E">
              <w:rPr>
                <w:rFonts w:ascii="SF Pro Display Regular" w:eastAsia="SimSun" w:hAnsi="SF Pro Display Regular" w:hint="eastAsia"/>
                <w:color w:val="0000CC"/>
                <w:sz w:val="18"/>
                <w:szCs w:val="18"/>
                <w:lang w:eastAsia="zh-CN"/>
              </w:rPr>
              <w:t>Pls</w:t>
            </w:r>
            <w:proofErr w:type="spellEnd"/>
            <w:r w:rsidR="004A4F7E">
              <w:rPr>
                <w:rFonts w:ascii="SF Pro Display Regular" w:eastAsia="SimSun" w:hAnsi="SF Pro Display Regular" w:hint="eastAsia"/>
                <w:color w:val="0000CC"/>
                <w:sz w:val="18"/>
                <w:szCs w:val="18"/>
                <w:lang w:eastAsia="zh-CN"/>
              </w:rPr>
              <w:t xml:space="preserve"> clarif</w:t>
            </w:r>
            <w:r w:rsidR="004A4F7E" w:rsidRPr="00CE2FE0">
              <w:rPr>
                <w:rFonts w:ascii="SF Pro Display Regular" w:eastAsia="SimSun" w:hAnsi="SF Pro Display Regular" w:hint="eastAsia"/>
                <w:color w:val="0000CC"/>
                <w:sz w:val="18"/>
                <w:szCs w:val="18"/>
                <w:lang w:eastAsia="zh-CN"/>
              </w:rPr>
              <w:t xml:space="preserve">y what </w:t>
            </w:r>
            <w:r w:rsidR="004A4F7E">
              <w:rPr>
                <w:rFonts w:ascii="SF Pro Display Regular" w:eastAsia="SimSun" w:hAnsi="SF Pro Display Regular" w:hint="eastAsia"/>
                <w:color w:val="0000CC"/>
                <w:sz w:val="18"/>
                <w:szCs w:val="18"/>
                <w:lang w:eastAsia="zh-CN"/>
              </w:rPr>
              <w:t>events.</w:t>
            </w:r>
            <w:ins w:id="11" w:author="Ricardo Avila" w:date="2018-08-20T17:14:00Z">
              <w:r w:rsidR="00CC59F7">
                <w:rPr>
                  <w:rFonts w:ascii="SF Pro Display Regular" w:eastAsia="SimSun" w:hAnsi="SF Pro Display Regular"/>
                  <w:color w:val="0000CC"/>
                  <w:sz w:val="18"/>
                  <w:szCs w:val="18"/>
                  <w:lang w:eastAsia="zh-CN"/>
                </w:rPr>
                <w:t xml:space="preserve"> (</w:t>
              </w:r>
            </w:ins>
            <w:ins w:id="12" w:author="Ricardo Avila" w:date="2018-08-20T17:15:00Z">
              <w:r w:rsidR="00CC59F7">
                <w:rPr>
                  <w:rFonts w:ascii="SF Pro Display Regular" w:eastAsia="SimSun" w:hAnsi="SF Pro Display Regular"/>
                  <w:color w:val="0000CC"/>
                  <w:sz w:val="18"/>
                  <w:szCs w:val="18"/>
                  <w:lang w:eastAsia="zh-CN"/>
                </w:rPr>
                <w:t xml:space="preserve">free fall detection, significant motion and </w:t>
              </w:r>
            </w:ins>
            <w:ins w:id="13" w:author="Ricardo Avila" w:date="2018-08-20T17:14:00Z">
              <w:r w:rsidR="00CC59F7">
                <w:rPr>
                  <w:rFonts w:ascii="SF Pro Display Regular" w:eastAsia="SimSun" w:hAnsi="SF Pro Display Regular"/>
                  <w:color w:val="0000CC"/>
                  <w:sz w:val="18"/>
                  <w:szCs w:val="18"/>
                  <w:lang w:eastAsia="zh-CN"/>
                </w:rPr>
                <w:t>glance)</w:t>
              </w:r>
            </w:ins>
          </w:p>
        </w:tc>
      </w:tr>
      <w:tr w:rsidR="00D5231F" w14:paraId="6C87446D" w14:textId="77777777">
        <w:trPr>
          <w:trHeight w:val="920"/>
        </w:trPr>
        <w:tc>
          <w:tcPr>
            <w:tcW w:w="720" w:type="dxa"/>
            <w:vMerge/>
            <w:tcBorders>
              <w:top w:val="nil"/>
              <w:left w:val="single" w:sz="4" w:space="0" w:color="auto"/>
              <w:bottom w:val="single" w:sz="4" w:space="0" w:color="auto"/>
              <w:right w:val="single" w:sz="4" w:space="0" w:color="auto"/>
            </w:tcBorders>
            <w:vAlign w:val="center"/>
          </w:tcPr>
          <w:p w14:paraId="63C07ECF" w14:textId="77777777" w:rsidR="00D5231F" w:rsidRDefault="00D5231F">
            <w:pPr>
              <w:rPr>
                <w:rFonts w:ascii="SF Pro Display Regular" w:eastAsia="Times New Roman" w:hAnsi="SF Pro Display Regular"/>
                <w:color w:val="000000"/>
                <w:sz w:val="18"/>
                <w:szCs w:val="18"/>
              </w:rPr>
            </w:pPr>
          </w:p>
        </w:tc>
        <w:tc>
          <w:tcPr>
            <w:tcW w:w="2800" w:type="dxa"/>
            <w:vMerge/>
            <w:tcBorders>
              <w:top w:val="nil"/>
              <w:left w:val="single" w:sz="4" w:space="0" w:color="auto"/>
              <w:bottom w:val="single" w:sz="4" w:space="0" w:color="auto"/>
              <w:right w:val="single" w:sz="4" w:space="0" w:color="auto"/>
            </w:tcBorders>
            <w:vAlign w:val="center"/>
          </w:tcPr>
          <w:p w14:paraId="6ACDBBBD" w14:textId="77777777" w:rsidR="00D5231F" w:rsidRDefault="00D5231F">
            <w:pPr>
              <w:rPr>
                <w:rFonts w:ascii="SF Pro Display Regular" w:eastAsia="Times New Roman" w:hAnsi="SF Pro Display Regular"/>
                <w:color w:val="000000"/>
                <w:sz w:val="18"/>
                <w:szCs w:val="18"/>
              </w:rPr>
            </w:pPr>
          </w:p>
        </w:tc>
        <w:tc>
          <w:tcPr>
            <w:tcW w:w="1800" w:type="dxa"/>
            <w:vMerge/>
            <w:tcBorders>
              <w:top w:val="nil"/>
              <w:left w:val="single" w:sz="4" w:space="0" w:color="auto"/>
              <w:bottom w:val="single" w:sz="4" w:space="0" w:color="auto"/>
              <w:right w:val="single" w:sz="4" w:space="0" w:color="auto"/>
            </w:tcBorders>
            <w:vAlign w:val="center"/>
          </w:tcPr>
          <w:p w14:paraId="71A83B1E" w14:textId="77777777" w:rsidR="00D5231F" w:rsidRDefault="00D5231F">
            <w:pPr>
              <w:rPr>
                <w:rFonts w:ascii="SF Pro Display Regular" w:eastAsia="Times New Roman" w:hAnsi="SF Pro Display Regular"/>
                <w:color w:val="000000"/>
                <w:sz w:val="18"/>
                <w:szCs w:val="18"/>
              </w:rPr>
            </w:pPr>
          </w:p>
        </w:tc>
        <w:tc>
          <w:tcPr>
            <w:tcW w:w="4720" w:type="dxa"/>
            <w:tcBorders>
              <w:top w:val="nil"/>
              <w:left w:val="nil"/>
              <w:bottom w:val="single" w:sz="4" w:space="0" w:color="auto"/>
              <w:right w:val="single" w:sz="4" w:space="0" w:color="auto"/>
            </w:tcBorders>
            <w:shd w:val="clear" w:color="auto" w:fill="auto"/>
            <w:vAlign w:val="center"/>
          </w:tcPr>
          <w:p w14:paraId="5DF0D8AB"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INTERFACE TO ACCESS TO SENSOR DETAILS AND SENSOR PARAMETER CONFIGURATIONS IN HIGH LEVEL IS NEEDED</w:t>
            </w:r>
          </w:p>
          <w:p w14:paraId="7BB5122D" w14:textId="77777777" w:rsidR="00D5231F" w:rsidRDefault="00D5231F">
            <w:pPr>
              <w:rPr>
                <w:rFonts w:ascii="SF Pro Display Regular" w:eastAsia="SimSun" w:hAnsi="SF Pro Display Regular"/>
                <w:color w:val="000000"/>
                <w:sz w:val="18"/>
                <w:szCs w:val="18"/>
                <w:lang w:eastAsia="zh-CN"/>
              </w:rPr>
            </w:pPr>
          </w:p>
        </w:tc>
      </w:tr>
      <w:tr w:rsidR="00D5231F" w14:paraId="420B9BE3" w14:textId="77777777">
        <w:trPr>
          <w:trHeight w:val="520"/>
        </w:trPr>
        <w:tc>
          <w:tcPr>
            <w:tcW w:w="720" w:type="dxa"/>
            <w:vMerge/>
            <w:tcBorders>
              <w:top w:val="nil"/>
              <w:left w:val="single" w:sz="4" w:space="0" w:color="auto"/>
              <w:bottom w:val="single" w:sz="4" w:space="0" w:color="auto"/>
              <w:right w:val="single" w:sz="4" w:space="0" w:color="auto"/>
            </w:tcBorders>
            <w:vAlign w:val="center"/>
          </w:tcPr>
          <w:p w14:paraId="1C590203" w14:textId="77777777" w:rsidR="00D5231F" w:rsidRDefault="00D5231F">
            <w:pPr>
              <w:rPr>
                <w:rFonts w:ascii="SF Pro Display Regular" w:eastAsia="Times New Roman" w:hAnsi="SF Pro Display Regular"/>
                <w:color w:val="000000"/>
                <w:sz w:val="18"/>
                <w:szCs w:val="18"/>
              </w:rPr>
            </w:pPr>
          </w:p>
        </w:tc>
        <w:tc>
          <w:tcPr>
            <w:tcW w:w="2800" w:type="dxa"/>
            <w:vMerge/>
            <w:tcBorders>
              <w:top w:val="nil"/>
              <w:left w:val="single" w:sz="4" w:space="0" w:color="auto"/>
              <w:bottom w:val="single" w:sz="4" w:space="0" w:color="auto"/>
              <w:right w:val="single" w:sz="4" w:space="0" w:color="auto"/>
            </w:tcBorders>
            <w:vAlign w:val="center"/>
          </w:tcPr>
          <w:p w14:paraId="1DAEDCAC" w14:textId="77777777" w:rsidR="00D5231F" w:rsidRDefault="00D5231F">
            <w:pPr>
              <w:rPr>
                <w:rFonts w:ascii="SF Pro Display Regular" w:eastAsia="Times New Roman" w:hAnsi="SF Pro Display Regular"/>
                <w:color w:val="000000"/>
                <w:sz w:val="18"/>
                <w:szCs w:val="18"/>
              </w:rPr>
            </w:pPr>
          </w:p>
        </w:tc>
        <w:tc>
          <w:tcPr>
            <w:tcW w:w="1800" w:type="dxa"/>
            <w:tcBorders>
              <w:top w:val="nil"/>
              <w:left w:val="nil"/>
              <w:bottom w:val="single" w:sz="4" w:space="0" w:color="auto"/>
              <w:right w:val="single" w:sz="4" w:space="0" w:color="auto"/>
            </w:tcBorders>
            <w:shd w:val="clear" w:color="auto" w:fill="auto"/>
            <w:vAlign w:val="center"/>
          </w:tcPr>
          <w:p w14:paraId="58547312"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COMMENTS</w:t>
            </w:r>
          </w:p>
        </w:tc>
        <w:tc>
          <w:tcPr>
            <w:tcW w:w="4720" w:type="dxa"/>
            <w:tcBorders>
              <w:top w:val="nil"/>
              <w:left w:val="nil"/>
              <w:bottom w:val="single" w:sz="4" w:space="0" w:color="auto"/>
              <w:right w:val="single" w:sz="4" w:space="0" w:color="auto"/>
            </w:tcBorders>
            <w:shd w:val="clear" w:color="auto" w:fill="auto"/>
            <w:vAlign w:val="center"/>
          </w:tcPr>
          <w:p w14:paraId="3ACF6968"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COMPONENT TO BE SELECTED CONSULTING ANDA</w:t>
            </w:r>
          </w:p>
        </w:tc>
      </w:tr>
      <w:tr w:rsidR="00D5231F" w14:paraId="550AAA21" w14:textId="77777777">
        <w:trPr>
          <w:trHeight w:val="520"/>
        </w:trPr>
        <w:tc>
          <w:tcPr>
            <w:tcW w:w="720" w:type="dxa"/>
            <w:vMerge w:val="restart"/>
            <w:tcBorders>
              <w:top w:val="nil"/>
              <w:left w:val="single" w:sz="4" w:space="0" w:color="auto"/>
              <w:bottom w:val="single" w:sz="4" w:space="0" w:color="auto"/>
              <w:right w:val="single" w:sz="4" w:space="0" w:color="auto"/>
            </w:tcBorders>
            <w:shd w:val="clear" w:color="auto" w:fill="auto"/>
            <w:vAlign w:val="center"/>
          </w:tcPr>
          <w:p w14:paraId="52683CE3" w14:textId="77777777" w:rsidR="00D5231F" w:rsidRDefault="000356B3">
            <w:pPr>
              <w:jc w:val="right"/>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6</w:t>
            </w:r>
          </w:p>
        </w:tc>
        <w:tc>
          <w:tcPr>
            <w:tcW w:w="2800" w:type="dxa"/>
            <w:vMerge w:val="restart"/>
            <w:tcBorders>
              <w:top w:val="nil"/>
              <w:left w:val="single" w:sz="4" w:space="0" w:color="auto"/>
              <w:bottom w:val="single" w:sz="4" w:space="0" w:color="auto"/>
              <w:right w:val="single" w:sz="4" w:space="0" w:color="auto"/>
            </w:tcBorders>
            <w:shd w:val="clear" w:color="auto" w:fill="auto"/>
            <w:vAlign w:val="center"/>
          </w:tcPr>
          <w:p w14:paraId="03F4C01D"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HEALTH MONITORING SENSORS</w:t>
            </w:r>
          </w:p>
        </w:tc>
        <w:tc>
          <w:tcPr>
            <w:tcW w:w="1800" w:type="dxa"/>
            <w:tcBorders>
              <w:top w:val="nil"/>
              <w:left w:val="nil"/>
              <w:bottom w:val="single" w:sz="4" w:space="0" w:color="auto"/>
              <w:right w:val="single" w:sz="4" w:space="0" w:color="auto"/>
            </w:tcBorders>
            <w:shd w:val="clear" w:color="auto" w:fill="auto"/>
            <w:vAlign w:val="center"/>
          </w:tcPr>
          <w:p w14:paraId="5F7ABE5F"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TYPE 1</w:t>
            </w:r>
          </w:p>
        </w:tc>
        <w:tc>
          <w:tcPr>
            <w:tcW w:w="4720" w:type="dxa"/>
            <w:tcBorders>
              <w:top w:val="nil"/>
              <w:left w:val="nil"/>
              <w:bottom w:val="single" w:sz="4" w:space="0" w:color="auto"/>
              <w:right w:val="single" w:sz="4" w:space="0" w:color="auto"/>
            </w:tcBorders>
            <w:shd w:val="clear" w:color="auto" w:fill="auto"/>
            <w:vAlign w:val="center"/>
          </w:tcPr>
          <w:p w14:paraId="02E6384E" w14:textId="3412CED1" w:rsidR="00D5231F" w:rsidRDefault="000356B3" w:rsidP="008A4245">
            <w:pPr>
              <w:rPr>
                <w:rFonts w:ascii="SF Pro Display Regular" w:eastAsia="SimSun" w:hAnsi="SF Pro Display Regular"/>
                <w:color w:val="000000"/>
                <w:sz w:val="18"/>
                <w:szCs w:val="18"/>
                <w:lang w:eastAsia="zh-CN"/>
              </w:rPr>
            </w:pPr>
            <w:r>
              <w:rPr>
                <w:rFonts w:ascii="SF Pro Display Regular" w:eastAsia="Times New Roman" w:hAnsi="SF Pro Display Regular"/>
                <w:color w:val="000000"/>
                <w:sz w:val="18"/>
                <w:szCs w:val="18"/>
              </w:rPr>
              <w:t>MODULE - PREFERRED (PPG, ECG, BLOOD PRESSURE). OTHERWISE, INDIVIDUAL</w:t>
            </w:r>
            <w:r>
              <w:rPr>
                <w:rFonts w:ascii="SF Pro Display Regular" w:eastAsia="SimSun" w:hAnsi="SF Pro Display Regular" w:hint="eastAsia"/>
                <w:color w:val="000000"/>
                <w:sz w:val="18"/>
                <w:szCs w:val="18"/>
                <w:lang w:eastAsia="zh-CN"/>
              </w:rPr>
              <w:t>----</w:t>
            </w:r>
            <w:r w:rsidR="00285150" w:rsidRPr="001751C9">
              <w:rPr>
                <w:rFonts w:ascii="SF Pro Display Regular" w:eastAsia="SimSun" w:hAnsi="SF Pro Display Regular"/>
                <w:color w:val="0000CC"/>
                <w:sz w:val="18"/>
                <w:szCs w:val="18"/>
                <w:lang w:eastAsia="zh-CN"/>
              </w:rPr>
              <w:t xml:space="preserve"> Need external </w:t>
            </w:r>
            <w:proofErr w:type="gramStart"/>
            <w:r w:rsidR="00285150" w:rsidRPr="001751C9">
              <w:rPr>
                <w:rFonts w:ascii="SF Pro Display Regular" w:eastAsia="SimSun" w:hAnsi="SF Pro Display Regular"/>
                <w:color w:val="0000CC"/>
                <w:sz w:val="18"/>
                <w:szCs w:val="18"/>
                <w:lang w:eastAsia="zh-CN"/>
              </w:rPr>
              <w:t xml:space="preserve">MCU </w:t>
            </w:r>
            <w:r w:rsidR="00285150" w:rsidRPr="001751C9">
              <w:rPr>
                <w:rFonts w:ascii="SF Pro Display Regular" w:eastAsia="SimSun" w:hAnsi="SF Pro Display Regular" w:hint="eastAsia"/>
                <w:color w:val="0000CC"/>
                <w:sz w:val="18"/>
                <w:szCs w:val="18"/>
                <w:lang w:eastAsia="zh-CN"/>
              </w:rPr>
              <w:t xml:space="preserve"> and</w:t>
            </w:r>
            <w:proofErr w:type="gramEnd"/>
            <w:r w:rsidR="00285150" w:rsidRPr="001751C9">
              <w:rPr>
                <w:rFonts w:ascii="SF Pro Display Regular" w:eastAsia="SimSun" w:hAnsi="SF Pro Display Regular"/>
                <w:color w:val="0000CC"/>
                <w:sz w:val="18"/>
                <w:szCs w:val="18"/>
                <w:lang w:eastAsia="zh-CN"/>
              </w:rPr>
              <w:t xml:space="preserve"> algorithm</w:t>
            </w:r>
            <w:ins w:id="14" w:author="Ricardo Avila" w:date="2018-08-20T17:07:00Z">
              <w:r w:rsidR="00E33C36">
                <w:rPr>
                  <w:rFonts w:ascii="SF Pro Display Regular" w:eastAsia="SimSun" w:hAnsi="SF Pro Display Regular"/>
                  <w:color w:val="0000CC"/>
                  <w:sz w:val="18"/>
                  <w:szCs w:val="18"/>
                  <w:lang w:eastAsia="zh-CN"/>
                </w:rPr>
                <w:t xml:space="preserve"> </w:t>
              </w:r>
            </w:ins>
            <w:ins w:id="15" w:author="Ricardo Avila" w:date="2018-08-20T17:14:00Z">
              <w:r w:rsidR="00CC59F7">
                <w:rPr>
                  <w:rFonts w:ascii="SF Pro Display Regular" w:eastAsia="SimSun" w:hAnsi="SF Pro Display Regular"/>
                  <w:color w:val="0000CC"/>
                  <w:sz w:val="18"/>
                  <w:szCs w:val="18"/>
                  <w:lang w:eastAsia="zh-CN"/>
                </w:rPr>
                <w:t>(you mean the PPS1263 right?)</w:t>
              </w:r>
            </w:ins>
          </w:p>
        </w:tc>
      </w:tr>
      <w:tr w:rsidR="00D5231F" w14:paraId="27D714E6" w14:textId="77777777">
        <w:trPr>
          <w:trHeight w:val="520"/>
        </w:trPr>
        <w:tc>
          <w:tcPr>
            <w:tcW w:w="720" w:type="dxa"/>
            <w:vMerge/>
            <w:tcBorders>
              <w:top w:val="nil"/>
              <w:left w:val="single" w:sz="4" w:space="0" w:color="auto"/>
              <w:bottom w:val="single" w:sz="4" w:space="0" w:color="auto"/>
              <w:right w:val="single" w:sz="4" w:space="0" w:color="auto"/>
            </w:tcBorders>
            <w:vAlign w:val="center"/>
          </w:tcPr>
          <w:p w14:paraId="152D8AC3" w14:textId="77777777" w:rsidR="00D5231F" w:rsidRDefault="00D5231F">
            <w:pPr>
              <w:rPr>
                <w:rFonts w:ascii="SF Pro Display Regular" w:eastAsia="Times New Roman" w:hAnsi="SF Pro Display Regular"/>
                <w:color w:val="000000"/>
                <w:sz w:val="18"/>
                <w:szCs w:val="18"/>
              </w:rPr>
            </w:pPr>
          </w:p>
        </w:tc>
        <w:tc>
          <w:tcPr>
            <w:tcW w:w="2800" w:type="dxa"/>
            <w:vMerge/>
            <w:tcBorders>
              <w:top w:val="nil"/>
              <w:left w:val="single" w:sz="4" w:space="0" w:color="auto"/>
              <w:bottom w:val="single" w:sz="4" w:space="0" w:color="auto"/>
              <w:right w:val="single" w:sz="4" w:space="0" w:color="auto"/>
            </w:tcBorders>
            <w:vAlign w:val="center"/>
          </w:tcPr>
          <w:p w14:paraId="0F310BFF" w14:textId="77777777" w:rsidR="00D5231F" w:rsidRDefault="00D5231F">
            <w:pPr>
              <w:rPr>
                <w:rFonts w:ascii="SF Pro Display Regular" w:eastAsia="Times New Roman" w:hAnsi="SF Pro Display Regular"/>
                <w:color w:val="000000"/>
                <w:sz w:val="18"/>
                <w:szCs w:val="18"/>
              </w:rPr>
            </w:pPr>
          </w:p>
        </w:tc>
        <w:tc>
          <w:tcPr>
            <w:tcW w:w="1800" w:type="dxa"/>
            <w:tcBorders>
              <w:top w:val="nil"/>
              <w:left w:val="nil"/>
              <w:bottom w:val="single" w:sz="4" w:space="0" w:color="auto"/>
              <w:right w:val="single" w:sz="4" w:space="0" w:color="auto"/>
            </w:tcBorders>
            <w:shd w:val="clear" w:color="auto" w:fill="auto"/>
            <w:vAlign w:val="center"/>
          </w:tcPr>
          <w:p w14:paraId="67A5EF1B"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TYPE 2</w:t>
            </w:r>
          </w:p>
        </w:tc>
        <w:tc>
          <w:tcPr>
            <w:tcW w:w="4720" w:type="dxa"/>
            <w:tcBorders>
              <w:top w:val="nil"/>
              <w:left w:val="nil"/>
              <w:bottom w:val="single" w:sz="4" w:space="0" w:color="auto"/>
              <w:right w:val="single" w:sz="4" w:space="0" w:color="auto"/>
            </w:tcBorders>
            <w:shd w:val="clear" w:color="auto" w:fill="auto"/>
            <w:vAlign w:val="center"/>
          </w:tcPr>
          <w:p w14:paraId="63D2C4DC" w14:textId="77777777" w:rsidR="00D5231F" w:rsidRDefault="000356B3" w:rsidP="00285150">
            <w:pPr>
              <w:rPr>
                <w:rFonts w:ascii="SF Pro Display Regular" w:eastAsia="SimSun" w:hAnsi="SF Pro Display Regular"/>
                <w:color w:val="000000"/>
                <w:sz w:val="18"/>
                <w:szCs w:val="18"/>
                <w:lang w:eastAsia="zh-CN"/>
              </w:rPr>
            </w:pPr>
            <w:r>
              <w:rPr>
                <w:rFonts w:ascii="SF Pro Display Regular" w:eastAsia="Times New Roman" w:hAnsi="SF Pro Display Regular"/>
                <w:color w:val="000000"/>
                <w:sz w:val="18"/>
                <w:szCs w:val="18"/>
              </w:rPr>
              <w:t>SLEEP MONITOR (FOR SLEEP QUALITY)</w:t>
            </w:r>
          </w:p>
        </w:tc>
      </w:tr>
      <w:tr w:rsidR="00D5231F" w14:paraId="1B8B5AA7" w14:textId="77777777">
        <w:trPr>
          <w:trHeight w:val="800"/>
        </w:trPr>
        <w:tc>
          <w:tcPr>
            <w:tcW w:w="720" w:type="dxa"/>
            <w:vMerge/>
            <w:tcBorders>
              <w:top w:val="nil"/>
              <w:left w:val="single" w:sz="4" w:space="0" w:color="auto"/>
              <w:bottom w:val="single" w:sz="4" w:space="0" w:color="auto"/>
              <w:right w:val="single" w:sz="4" w:space="0" w:color="auto"/>
            </w:tcBorders>
            <w:vAlign w:val="center"/>
          </w:tcPr>
          <w:p w14:paraId="01498164" w14:textId="77777777" w:rsidR="00D5231F" w:rsidRDefault="00D5231F">
            <w:pPr>
              <w:rPr>
                <w:rFonts w:ascii="SF Pro Display Regular" w:eastAsia="Times New Roman" w:hAnsi="SF Pro Display Regular"/>
                <w:color w:val="000000"/>
                <w:sz w:val="18"/>
                <w:szCs w:val="18"/>
              </w:rPr>
            </w:pPr>
          </w:p>
        </w:tc>
        <w:tc>
          <w:tcPr>
            <w:tcW w:w="2800" w:type="dxa"/>
            <w:vMerge/>
            <w:tcBorders>
              <w:top w:val="nil"/>
              <w:left w:val="single" w:sz="4" w:space="0" w:color="auto"/>
              <w:bottom w:val="single" w:sz="4" w:space="0" w:color="auto"/>
              <w:right w:val="single" w:sz="4" w:space="0" w:color="auto"/>
            </w:tcBorders>
            <w:vAlign w:val="center"/>
          </w:tcPr>
          <w:p w14:paraId="7BF597E4" w14:textId="77777777" w:rsidR="00D5231F" w:rsidRDefault="00D5231F">
            <w:pPr>
              <w:rPr>
                <w:rFonts w:ascii="SF Pro Display Regular" w:eastAsia="Times New Roman" w:hAnsi="SF Pro Display Regular"/>
                <w:color w:val="000000"/>
                <w:sz w:val="18"/>
                <w:szCs w:val="18"/>
              </w:rPr>
            </w:pPr>
          </w:p>
        </w:tc>
        <w:tc>
          <w:tcPr>
            <w:tcW w:w="1800" w:type="dxa"/>
            <w:tcBorders>
              <w:top w:val="nil"/>
              <w:left w:val="nil"/>
              <w:bottom w:val="single" w:sz="4" w:space="0" w:color="auto"/>
              <w:right w:val="single" w:sz="4" w:space="0" w:color="auto"/>
            </w:tcBorders>
            <w:shd w:val="clear" w:color="auto" w:fill="auto"/>
            <w:vAlign w:val="center"/>
          </w:tcPr>
          <w:p w14:paraId="17D0F95F"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ADDITIONALS</w:t>
            </w:r>
          </w:p>
        </w:tc>
        <w:tc>
          <w:tcPr>
            <w:tcW w:w="4720" w:type="dxa"/>
            <w:tcBorders>
              <w:top w:val="nil"/>
              <w:left w:val="nil"/>
              <w:bottom w:val="single" w:sz="4" w:space="0" w:color="auto"/>
              <w:right w:val="single" w:sz="4" w:space="0" w:color="auto"/>
            </w:tcBorders>
            <w:shd w:val="clear" w:color="auto" w:fill="auto"/>
            <w:vAlign w:val="center"/>
          </w:tcPr>
          <w:p w14:paraId="46FB73F9"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INTERFACE TO ACCESS TO SENSOR DETAILS AND SENSOR PARAMETER CONFIGURATIONS IN HIGH LEVEL IS NEEDED</w:t>
            </w:r>
          </w:p>
          <w:p w14:paraId="379CF5B8" w14:textId="77777777" w:rsidR="00D5231F" w:rsidRDefault="00D5231F" w:rsidP="00285150">
            <w:pPr>
              <w:rPr>
                <w:rFonts w:ascii="SF Pro Display Regular" w:eastAsia="Times New Roman" w:hAnsi="SF Pro Display Regular"/>
                <w:color w:val="000000"/>
                <w:sz w:val="18"/>
                <w:szCs w:val="18"/>
              </w:rPr>
            </w:pPr>
          </w:p>
        </w:tc>
      </w:tr>
      <w:tr w:rsidR="00D5231F" w14:paraId="6878A1C7" w14:textId="77777777">
        <w:trPr>
          <w:trHeight w:val="520"/>
        </w:trPr>
        <w:tc>
          <w:tcPr>
            <w:tcW w:w="720" w:type="dxa"/>
            <w:vMerge/>
            <w:tcBorders>
              <w:top w:val="nil"/>
              <w:left w:val="single" w:sz="4" w:space="0" w:color="auto"/>
              <w:bottom w:val="single" w:sz="4" w:space="0" w:color="auto"/>
              <w:right w:val="single" w:sz="4" w:space="0" w:color="auto"/>
            </w:tcBorders>
            <w:vAlign w:val="center"/>
          </w:tcPr>
          <w:p w14:paraId="4C218518" w14:textId="77777777" w:rsidR="00D5231F" w:rsidRDefault="00D5231F">
            <w:pPr>
              <w:rPr>
                <w:rFonts w:ascii="SF Pro Display Regular" w:eastAsia="Times New Roman" w:hAnsi="SF Pro Display Regular"/>
                <w:color w:val="000000"/>
                <w:sz w:val="18"/>
                <w:szCs w:val="18"/>
              </w:rPr>
            </w:pPr>
          </w:p>
        </w:tc>
        <w:tc>
          <w:tcPr>
            <w:tcW w:w="2800" w:type="dxa"/>
            <w:vMerge/>
            <w:tcBorders>
              <w:top w:val="nil"/>
              <w:left w:val="single" w:sz="4" w:space="0" w:color="auto"/>
              <w:bottom w:val="single" w:sz="4" w:space="0" w:color="auto"/>
              <w:right w:val="single" w:sz="4" w:space="0" w:color="auto"/>
            </w:tcBorders>
            <w:vAlign w:val="center"/>
          </w:tcPr>
          <w:p w14:paraId="3CFBCE0C" w14:textId="77777777" w:rsidR="00D5231F" w:rsidRDefault="00D5231F">
            <w:pPr>
              <w:rPr>
                <w:rFonts w:ascii="SF Pro Display Regular" w:eastAsia="Times New Roman" w:hAnsi="SF Pro Display Regular"/>
                <w:color w:val="000000"/>
                <w:sz w:val="18"/>
                <w:szCs w:val="18"/>
              </w:rPr>
            </w:pPr>
          </w:p>
        </w:tc>
        <w:tc>
          <w:tcPr>
            <w:tcW w:w="1800" w:type="dxa"/>
            <w:tcBorders>
              <w:top w:val="nil"/>
              <w:left w:val="nil"/>
              <w:bottom w:val="single" w:sz="4" w:space="0" w:color="auto"/>
              <w:right w:val="single" w:sz="4" w:space="0" w:color="auto"/>
            </w:tcBorders>
            <w:shd w:val="clear" w:color="auto" w:fill="auto"/>
            <w:vAlign w:val="center"/>
          </w:tcPr>
          <w:p w14:paraId="231C8484"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COMMENTS</w:t>
            </w:r>
          </w:p>
        </w:tc>
        <w:tc>
          <w:tcPr>
            <w:tcW w:w="4720" w:type="dxa"/>
            <w:tcBorders>
              <w:top w:val="nil"/>
              <w:left w:val="nil"/>
              <w:bottom w:val="single" w:sz="4" w:space="0" w:color="auto"/>
              <w:right w:val="single" w:sz="4" w:space="0" w:color="auto"/>
            </w:tcBorders>
            <w:shd w:val="clear" w:color="auto" w:fill="auto"/>
            <w:vAlign w:val="center"/>
          </w:tcPr>
          <w:p w14:paraId="181493D9"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COMPONENT TO BE SELECTED WITH ANDA</w:t>
            </w:r>
          </w:p>
        </w:tc>
      </w:tr>
    </w:tbl>
    <w:p w14:paraId="76E3471A" w14:textId="77777777" w:rsidR="00D5231F" w:rsidRDefault="000356B3">
      <w:pPr>
        <w:rPr>
          <w:rFonts w:ascii="SF Pro Text" w:hAnsi="SF Pro Text"/>
        </w:rPr>
      </w:pPr>
      <w:r>
        <w:rPr>
          <w:rFonts w:ascii="SF Pro Text" w:hAnsi="SF Pro Text"/>
        </w:rPr>
        <w:t>PRODUCT’S EMBEDDED SYSTEM</w:t>
      </w:r>
    </w:p>
    <w:p w14:paraId="082B9B4C" w14:textId="77777777" w:rsidR="00D5231F" w:rsidRDefault="000356B3">
      <w:pPr>
        <w:pBdr>
          <w:bottom w:val="single" w:sz="6" w:space="1" w:color="auto"/>
        </w:pBdr>
        <w:rPr>
          <w:rFonts w:ascii="SF Pro Text" w:hAnsi="SF Pro Text"/>
          <w:b/>
        </w:rPr>
      </w:pPr>
      <w:r>
        <w:rPr>
          <w:rFonts w:ascii="SF Pro Text" w:hAnsi="SF Pro Text"/>
          <w:b/>
        </w:rPr>
        <w:t>HARDWARE REQUIREMENTS</w:t>
      </w:r>
    </w:p>
    <w:p w14:paraId="0BF166FD" w14:textId="77777777" w:rsidR="00D5231F" w:rsidRDefault="00D5231F">
      <w:pPr>
        <w:pBdr>
          <w:bottom w:val="single" w:sz="6" w:space="1" w:color="auto"/>
        </w:pBdr>
        <w:rPr>
          <w:rFonts w:ascii="SF Pro Text" w:hAnsi="SF Pro Text"/>
          <w:b/>
        </w:rPr>
      </w:pPr>
    </w:p>
    <w:tbl>
      <w:tblPr>
        <w:tblW w:w="10040" w:type="dxa"/>
        <w:tblLayout w:type="fixed"/>
        <w:tblLook w:val="04A0" w:firstRow="1" w:lastRow="0" w:firstColumn="1" w:lastColumn="0" w:noHBand="0" w:noVBand="1"/>
      </w:tblPr>
      <w:tblGrid>
        <w:gridCol w:w="720"/>
        <w:gridCol w:w="2800"/>
        <w:gridCol w:w="1800"/>
        <w:gridCol w:w="4720"/>
      </w:tblGrid>
      <w:tr w:rsidR="00D5231F" w14:paraId="108EC254" w14:textId="77777777">
        <w:trPr>
          <w:trHeight w:val="520"/>
        </w:trPr>
        <w:tc>
          <w:tcPr>
            <w:tcW w:w="7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4708AA1D" w14:textId="77777777" w:rsidR="00D5231F" w:rsidRDefault="000356B3">
            <w:pPr>
              <w:jc w:val="right"/>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7</w:t>
            </w:r>
          </w:p>
        </w:tc>
        <w:tc>
          <w:tcPr>
            <w:tcW w:w="280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272E8D6"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POWER MANAGEMENT</w:t>
            </w:r>
          </w:p>
        </w:tc>
        <w:tc>
          <w:tcPr>
            <w:tcW w:w="1800" w:type="dxa"/>
            <w:tcBorders>
              <w:top w:val="single" w:sz="4" w:space="0" w:color="auto"/>
              <w:left w:val="nil"/>
              <w:bottom w:val="single" w:sz="4" w:space="0" w:color="auto"/>
              <w:right w:val="single" w:sz="4" w:space="0" w:color="auto"/>
            </w:tcBorders>
            <w:shd w:val="clear" w:color="auto" w:fill="auto"/>
            <w:vAlign w:val="center"/>
          </w:tcPr>
          <w:p w14:paraId="7D5B2C76"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TECHNOLOGY</w:t>
            </w:r>
          </w:p>
        </w:tc>
        <w:tc>
          <w:tcPr>
            <w:tcW w:w="4720" w:type="dxa"/>
            <w:tcBorders>
              <w:top w:val="single" w:sz="4" w:space="0" w:color="auto"/>
              <w:left w:val="nil"/>
              <w:bottom w:val="single" w:sz="4" w:space="0" w:color="auto"/>
              <w:right w:val="single" w:sz="4" w:space="0" w:color="auto"/>
            </w:tcBorders>
            <w:shd w:val="clear" w:color="auto" w:fill="auto"/>
            <w:vAlign w:val="center"/>
          </w:tcPr>
          <w:p w14:paraId="2DC59917"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EMBEDDED</w:t>
            </w:r>
          </w:p>
        </w:tc>
      </w:tr>
      <w:tr w:rsidR="00D5231F" w14:paraId="5C6B7AEA" w14:textId="77777777">
        <w:trPr>
          <w:trHeight w:val="520"/>
        </w:trPr>
        <w:tc>
          <w:tcPr>
            <w:tcW w:w="720" w:type="dxa"/>
            <w:vMerge/>
            <w:tcBorders>
              <w:top w:val="single" w:sz="4" w:space="0" w:color="auto"/>
              <w:left w:val="single" w:sz="4" w:space="0" w:color="auto"/>
              <w:bottom w:val="single" w:sz="4" w:space="0" w:color="auto"/>
              <w:right w:val="single" w:sz="4" w:space="0" w:color="auto"/>
            </w:tcBorders>
            <w:vAlign w:val="center"/>
          </w:tcPr>
          <w:p w14:paraId="4FC1C21E" w14:textId="77777777" w:rsidR="00D5231F" w:rsidRDefault="00D5231F">
            <w:pPr>
              <w:rPr>
                <w:rFonts w:ascii="SF Pro Display Regular" w:eastAsia="Times New Roman" w:hAnsi="SF Pro Display Regular"/>
                <w:color w:val="000000"/>
                <w:sz w:val="18"/>
                <w:szCs w:val="18"/>
              </w:rPr>
            </w:pPr>
          </w:p>
        </w:tc>
        <w:tc>
          <w:tcPr>
            <w:tcW w:w="2800" w:type="dxa"/>
            <w:vMerge/>
            <w:tcBorders>
              <w:top w:val="single" w:sz="4" w:space="0" w:color="auto"/>
              <w:left w:val="single" w:sz="4" w:space="0" w:color="auto"/>
              <w:bottom w:val="single" w:sz="4" w:space="0" w:color="auto"/>
              <w:right w:val="single" w:sz="4" w:space="0" w:color="auto"/>
            </w:tcBorders>
            <w:vAlign w:val="center"/>
          </w:tcPr>
          <w:p w14:paraId="5740DC2D" w14:textId="77777777" w:rsidR="00D5231F" w:rsidRDefault="00D5231F">
            <w:pPr>
              <w:rPr>
                <w:rFonts w:ascii="SF Pro Display Regular" w:eastAsia="Times New Roman" w:hAnsi="SF Pro Display Regular"/>
                <w:color w:val="000000"/>
                <w:sz w:val="18"/>
                <w:szCs w:val="18"/>
              </w:rPr>
            </w:pPr>
          </w:p>
        </w:tc>
        <w:tc>
          <w:tcPr>
            <w:tcW w:w="1800" w:type="dxa"/>
            <w:tcBorders>
              <w:top w:val="nil"/>
              <w:left w:val="nil"/>
              <w:bottom w:val="single" w:sz="4" w:space="0" w:color="auto"/>
              <w:right w:val="single" w:sz="4" w:space="0" w:color="auto"/>
            </w:tcBorders>
            <w:shd w:val="clear" w:color="auto" w:fill="auto"/>
            <w:vAlign w:val="center"/>
          </w:tcPr>
          <w:p w14:paraId="6E4B9E09"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TYPE</w:t>
            </w:r>
          </w:p>
        </w:tc>
        <w:tc>
          <w:tcPr>
            <w:tcW w:w="4720" w:type="dxa"/>
            <w:tcBorders>
              <w:top w:val="nil"/>
              <w:left w:val="nil"/>
              <w:bottom w:val="single" w:sz="4" w:space="0" w:color="auto"/>
              <w:right w:val="single" w:sz="4" w:space="0" w:color="auto"/>
            </w:tcBorders>
            <w:shd w:val="clear" w:color="auto" w:fill="auto"/>
            <w:vAlign w:val="center"/>
          </w:tcPr>
          <w:p w14:paraId="65FAAA7D"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NO SPECIFIED</w:t>
            </w:r>
          </w:p>
        </w:tc>
      </w:tr>
      <w:tr w:rsidR="00D5231F" w14:paraId="6C7322B8" w14:textId="77777777">
        <w:trPr>
          <w:trHeight w:val="520"/>
        </w:trPr>
        <w:tc>
          <w:tcPr>
            <w:tcW w:w="720" w:type="dxa"/>
            <w:vMerge w:val="restart"/>
            <w:tcBorders>
              <w:top w:val="nil"/>
              <w:left w:val="single" w:sz="4" w:space="0" w:color="auto"/>
              <w:bottom w:val="single" w:sz="4" w:space="0" w:color="auto"/>
              <w:right w:val="single" w:sz="4" w:space="0" w:color="auto"/>
            </w:tcBorders>
            <w:shd w:val="clear" w:color="auto" w:fill="auto"/>
            <w:vAlign w:val="center"/>
          </w:tcPr>
          <w:p w14:paraId="2257465D" w14:textId="77777777" w:rsidR="00D5231F" w:rsidRDefault="000356B3">
            <w:pPr>
              <w:jc w:val="right"/>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8</w:t>
            </w:r>
          </w:p>
        </w:tc>
        <w:tc>
          <w:tcPr>
            <w:tcW w:w="2800" w:type="dxa"/>
            <w:vMerge w:val="restart"/>
            <w:tcBorders>
              <w:top w:val="nil"/>
              <w:left w:val="single" w:sz="4" w:space="0" w:color="auto"/>
              <w:bottom w:val="single" w:sz="4" w:space="0" w:color="auto"/>
              <w:right w:val="single" w:sz="4" w:space="0" w:color="auto"/>
            </w:tcBorders>
            <w:shd w:val="clear" w:color="auto" w:fill="auto"/>
            <w:vAlign w:val="center"/>
          </w:tcPr>
          <w:p w14:paraId="09333215"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POWER SUPPLY</w:t>
            </w:r>
          </w:p>
        </w:tc>
        <w:tc>
          <w:tcPr>
            <w:tcW w:w="1800" w:type="dxa"/>
            <w:tcBorders>
              <w:top w:val="nil"/>
              <w:left w:val="nil"/>
              <w:bottom w:val="single" w:sz="4" w:space="0" w:color="auto"/>
              <w:right w:val="single" w:sz="4" w:space="0" w:color="auto"/>
            </w:tcBorders>
            <w:shd w:val="clear" w:color="auto" w:fill="auto"/>
            <w:vAlign w:val="center"/>
          </w:tcPr>
          <w:p w14:paraId="0C15105F"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TECHNOLOGY</w:t>
            </w:r>
          </w:p>
        </w:tc>
        <w:tc>
          <w:tcPr>
            <w:tcW w:w="4720" w:type="dxa"/>
            <w:tcBorders>
              <w:top w:val="nil"/>
              <w:left w:val="nil"/>
              <w:bottom w:val="single" w:sz="4" w:space="0" w:color="auto"/>
              <w:right w:val="single" w:sz="4" w:space="0" w:color="auto"/>
            </w:tcBorders>
            <w:shd w:val="clear" w:color="auto" w:fill="auto"/>
            <w:vAlign w:val="center"/>
          </w:tcPr>
          <w:p w14:paraId="1F21BD98" w14:textId="57CBD544" w:rsidR="00D5231F" w:rsidRDefault="000356B3" w:rsidP="0031280B">
            <w:pPr>
              <w:rPr>
                <w:rFonts w:ascii="SF Pro Display Regular" w:eastAsia="SimSun" w:hAnsi="SF Pro Display Regular"/>
                <w:color w:val="000000"/>
                <w:sz w:val="18"/>
                <w:szCs w:val="18"/>
                <w:lang w:eastAsia="zh-CN"/>
              </w:rPr>
            </w:pPr>
            <w:r>
              <w:rPr>
                <w:rFonts w:ascii="SF Pro Display Regular" w:eastAsia="Times New Roman" w:hAnsi="SF Pro Display Regular"/>
                <w:color w:val="000000"/>
                <w:sz w:val="18"/>
                <w:szCs w:val="18"/>
              </w:rPr>
              <w:t>USB 5V</w:t>
            </w:r>
            <w:r w:rsidRPr="00285150">
              <w:rPr>
                <w:rFonts w:ascii="SF Pro Display Regular" w:eastAsia="SimSun" w:hAnsi="SF Pro Display Regular" w:hint="eastAsia"/>
                <w:color w:val="0000CC"/>
                <w:sz w:val="18"/>
                <w:szCs w:val="18"/>
                <w:lang w:eastAsia="zh-CN"/>
              </w:rPr>
              <w:t xml:space="preserve"> </w:t>
            </w:r>
            <w:r w:rsidR="00285150">
              <w:rPr>
                <w:rFonts w:ascii="SF Pro Display Regular" w:eastAsia="SimSun" w:hAnsi="SF Pro Display Regular" w:hint="eastAsia"/>
                <w:color w:val="0000CC"/>
                <w:sz w:val="18"/>
                <w:szCs w:val="18"/>
                <w:lang w:eastAsia="zh-CN"/>
              </w:rPr>
              <w:t>==&gt;</w:t>
            </w:r>
            <w:r w:rsidR="00285150" w:rsidRPr="00285150">
              <w:rPr>
                <w:rFonts w:ascii="SF Pro Display Regular" w:eastAsia="SimSun" w:hAnsi="SF Pro Display Regular" w:hint="eastAsia"/>
                <w:color w:val="0000CC"/>
                <w:sz w:val="18"/>
                <w:szCs w:val="18"/>
                <w:lang w:eastAsia="zh-CN"/>
              </w:rPr>
              <w:t xml:space="preserve">Suggest the current be </w:t>
            </w:r>
            <w:proofErr w:type="spellStart"/>
            <w:r w:rsidR="00285150" w:rsidRPr="00285150">
              <w:rPr>
                <w:rFonts w:ascii="SF Pro Display Regular" w:eastAsia="SimSun" w:hAnsi="SF Pro Display Regular" w:hint="eastAsia"/>
                <w:color w:val="0000CC"/>
                <w:sz w:val="18"/>
                <w:szCs w:val="18"/>
                <w:lang w:eastAsia="zh-CN"/>
              </w:rPr>
              <w:t>eaqual</w:t>
            </w:r>
            <w:proofErr w:type="spellEnd"/>
            <w:r w:rsidR="00285150" w:rsidRPr="00285150">
              <w:rPr>
                <w:rFonts w:ascii="SF Pro Display Regular" w:eastAsia="SimSun" w:hAnsi="SF Pro Display Regular" w:hint="eastAsia"/>
                <w:color w:val="0000CC"/>
                <w:sz w:val="18"/>
                <w:szCs w:val="18"/>
                <w:lang w:eastAsia="zh-CN"/>
              </w:rPr>
              <w:t xml:space="preserve"> or less than 0.7A</w:t>
            </w:r>
            <w:ins w:id="16" w:author="Ricardo Avila" w:date="2018-08-20T17:19:00Z">
              <w:r w:rsidR="0031280B">
                <w:rPr>
                  <w:rFonts w:ascii="SF Pro Display Regular" w:eastAsia="SimSun" w:hAnsi="SF Pro Display Regular"/>
                  <w:color w:val="0000CC"/>
                  <w:sz w:val="18"/>
                  <w:szCs w:val="18"/>
                  <w:lang w:eastAsia="zh-CN"/>
                </w:rPr>
                <w:t xml:space="preserve"> (0.7 for charging current? Or as the maximum capacity of the wall charger adapter?)</w:t>
              </w:r>
            </w:ins>
            <w:ins w:id="17" w:author="Ricardo Avila" w:date="2018-08-20T17:12:00Z">
              <w:r w:rsidR="0031280B">
                <w:rPr>
                  <w:rFonts w:ascii="SF Pro Display Regular" w:eastAsia="SimSun" w:hAnsi="SF Pro Display Regular"/>
                  <w:color w:val="0000CC"/>
                  <w:sz w:val="18"/>
                  <w:szCs w:val="18"/>
                  <w:lang w:eastAsia="zh-CN"/>
                </w:rPr>
                <w:t xml:space="preserve"> </w:t>
              </w:r>
            </w:ins>
            <w:ins w:id="18" w:author="Ricardo Avila" w:date="2018-08-20T17:18:00Z">
              <w:r w:rsidR="0031280B">
                <w:rPr>
                  <w:rFonts w:ascii="SF Pro Display Regular" w:eastAsia="SimSun" w:hAnsi="SF Pro Display Regular"/>
                  <w:color w:val="0000CC"/>
                  <w:sz w:val="18"/>
                  <w:szCs w:val="18"/>
                  <w:lang w:eastAsia="zh-CN"/>
                </w:rPr>
                <w:t>our current watch</w:t>
              </w:r>
            </w:ins>
            <w:ins w:id="19" w:author="Ricardo Avila" w:date="2018-08-20T17:19:00Z">
              <w:r w:rsidR="0031280B">
                <w:rPr>
                  <w:rFonts w:ascii="SF Pro Display Regular" w:eastAsia="SimSun" w:hAnsi="SF Pro Display Regular"/>
                  <w:color w:val="0000CC"/>
                  <w:sz w:val="18"/>
                  <w:szCs w:val="18"/>
                  <w:lang w:eastAsia="zh-CN"/>
                </w:rPr>
                <w:t>’s</w:t>
              </w:r>
            </w:ins>
            <w:ins w:id="20" w:author="Ricardo Avila" w:date="2018-08-20T17:18:00Z">
              <w:r w:rsidR="0031280B">
                <w:rPr>
                  <w:rFonts w:ascii="SF Pro Display Regular" w:eastAsia="SimSun" w:hAnsi="SF Pro Display Regular"/>
                  <w:color w:val="0000CC"/>
                  <w:sz w:val="18"/>
                  <w:szCs w:val="18"/>
                  <w:lang w:eastAsia="zh-CN"/>
                </w:rPr>
                <w:t xml:space="preserve"> charging</w:t>
              </w:r>
            </w:ins>
            <w:ins w:id="21" w:author="Ricardo Avila" w:date="2018-08-20T17:19:00Z">
              <w:r w:rsidR="0031280B">
                <w:rPr>
                  <w:rFonts w:ascii="SF Pro Display Regular" w:eastAsia="SimSun" w:hAnsi="SF Pro Display Regular"/>
                  <w:color w:val="0000CC"/>
                  <w:sz w:val="18"/>
                  <w:szCs w:val="18"/>
                  <w:lang w:eastAsia="zh-CN"/>
                </w:rPr>
                <w:t xml:space="preserve"> current is 0.21A and the wall charger capacity is 5V, 1A.</w:t>
              </w:r>
            </w:ins>
          </w:p>
        </w:tc>
      </w:tr>
      <w:tr w:rsidR="00D5231F" w14:paraId="1D41A337" w14:textId="77777777">
        <w:trPr>
          <w:trHeight w:val="520"/>
        </w:trPr>
        <w:tc>
          <w:tcPr>
            <w:tcW w:w="720" w:type="dxa"/>
            <w:vMerge/>
            <w:tcBorders>
              <w:top w:val="nil"/>
              <w:left w:val="single" w:sz="4" w:space="0" w:color="auto"/>
              <w:bottom w:val="single" w:sz="4" w:space="0" w:color="auto"/>
              <w:right w:val="single" w:sz="4" w:space="0" w:color="auto"/>
            </w:tcBorders>
            <w:vAlign w:val="center"/>
          </w:tcPr>
          <w:p w14:paraId="1807D705" w14:textId="77777777" w:rsidR="00D5231F" w:rsidRDefault="00D5231F">
            <w:pPr>
              <w:rPr>
                <w:rFonts w:ascii="SF Pro Display Regular" w:eastAsia="Times New Roman" w:hAnsi="SF Pro Display Regular"/>
                <w:color w:val="000000"/>
                <w:sz w:val="18"/>
                <w:szCs w:val="18"/>
              </w:rPr>
            </w:pPr>
          </w:p>
        </w:tc>
        <w:tc>
          <w:tcPr>
            <w:tcW w:w="2800" w:type="dxa"/>
            <w:vMerge/>
            <w:tcBorders>
              <w:top w:val="nil"/>
              <w:left w:val="single" w:sz="4" w:space="0" w:color="auto"/>
              <w:bottom w:val="single" w:sz="4" w:space="0" w:color="auto"/>
              <w:right w:val="single" w:sz="4" w:space="0" w:color="auto"/>
            </w:tcBorders>
            <w:vAlign w:val="center"/>
          </w:tcPr>
          <w:p w14:paraId="7FD09D20" w14:textId="77777777" w:rsidR="00D5231F" w:rsidRDefault="00D5231F">
            <w:pPr>
              <w:rPr>
                <w:rFonts w:ascii="SF Pro Display Regular" w:eastAsia="Times New Roman" w:hAnsi="SF Pro Display Regular"/>
                <w:color w:val="000000"/>
                <w:sz w:val="18"/>
                <w:szCs w:val="18"/>
              </w:rPr>
            </w:pPr>
          </w:p>
        </w:tc>
        <w:tc>
          <w:tcPr>
            <w:tcW w:w="1800" w:type="dxa"/>
            <w:tcBorders>
              <w:top w:val="nil"/>
              <w:left w:val="nil"/>
              <w:bottom w:val="single" w:sz="4" w:space="0" w:color="auto"/>
              <w:right w:val="single" w:sz="4" w:space="0" w:color="auto"/>
            </w:tcBorders>
            <w:shd w:val="clear" w:color="auto" w:fill="auto"/>
            <w:vAlign w:val="center"/>
          </w:tcPr>
          <w:p w14:paraId="0128CB51"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TYPE</w:t>
            </w:r>
          </w:p>
        </w:tc>
        <w:tc>
          <w:tcPr>
            <w:tcW w:w="4720" w:type="dxa"/>
            <w:tcBorders>
              <w:top w:val="nil"/>
              <w:left w:val="nil"/>
              <w:bottom w:val="single" w:sz="4" w:space="0" w:color="auto"/>
              <w:right w:val="single" w:sz="4" w:space="0" w:color="auto"/>
            </w:tcBorders>
            <w:shd w:val="clear" w:color="auto" w:fill="auto"/>
            <w:vAlign w:val="center"/>
          </w:tcPr>
          <w:p w14:paraId="150C8B1D" w14:textId="514B7CD0" w:rsidR="00D5231F" w:rsidRDefault="000356B3" w:rsidP="00285150">
            <w:pPr>
              <w:rPr>
                <w:rFonts w:ascii="SF Pro Display Regular" w:eastAsia="SimSun" w:hAnsi="SF Pro Display Regular"/>
                <w:color w:val="000000"/>
                <w:sz w:val="18"/>
                <w:szCs w:val="18"/>
                <w:lang w:eastAsia="zh-CN"/>
              </w:rPr>
            </w:pPr>
            <w:r>
              <w:rPr>
                <w:rFonts w:ascii="SF Pro Display Regular" w:eastAsia="Times New Roman" w:hAnsi="SF Pro Display Regular"/>
                <w:color w:val="000000"/>
                <w:sz w:val="18"/>
                <w:szCs w:val="18"/>
              </w:rPr>
              <w:t xml:space="preserve">POGO PIN CONNECTOR </w:t>
            </w:r>
            <w:r w:rsidR="00230C7B">
              <w:rPr>
                <w:rFonts w:ascii="SF Pro Display Regular" w:eastAsia="Times New Roman" w:hAnsi="SF Pro Display Regular"/>
                <w:color w:val="000000"/>
                <w:sz w:val="18"/>
                <w:szCs w:val="18"/>
              </w:rPr>
              <w:t>WITH 4 PIN MAGNETIC ATTACHMENT</w:t>
            </w:r>
            <w:r>
              <w:rPr>
                <w:rFonts w:ascii="SF Pro Display Regular" w:eastAsia="Times New Roman" w:hAnsi="SF Pro Display Regular"/>
                <w:color w:val="000000"/>
                <w:sz w:val="18"/>
                <w:szCs w:val="18"/>
              </w:rPr>
              <w:t>.</w:t>
            </w:r>
            <w:r>
              <w:rPr>
                <w:rFonts w:ascii="SF Pro Display Regular" w:eastAsia="SimSun" w:hAnsi="SF Pro Display Regular" w:hint="eastAsia"/>
                <w:color w:val="FF0000"/>
                <w:sz w:val="18"/>
                <w:szCs w:val="18"/>
                <w:lang w:eastAsia="zh-CN"/>
              </w:rPr>
              <w:t xml:space="preserve"> </w:t>
            </w:r>
          </w:p>
        </w:tc>
      </w:tr>
      <w:tr w:rsidR="00D5231F" w14:paraId="5DC49DA6" w14:textId="77777777">
        <w:trPr>
          <w:trHeight w:val="520"/>
        </w:trPr>
        <w:tc>
          <w:tcPr>
            <w:tcW w:w="720" w:type="dxa"/>
            <w:vMerge/>
            <w:tcBorders>
              <w:top w:val="nil"/>
              <w:left w:val="single" w:sz="4" w:space="0" w:color="auto"/>
              <w:bottom w:val="single" w:sz="4" w:space="0" w:color="auto"/>
              <w:right w:val="single" w:sz="4" w:space="0" w:color="auto"/>
            </w:tcBorders>
            <w:vAlign w:val="center"/>
          </w:tcPr>
          <w:p w14:paraId="7A1F457D" w14:textId="77777777" w:rsidR="00D5231F" w:rsidRDefault="00D5231F">
            <w:pPr>
              <w:rPr>
                <w:rFonts w:ascii="SF Pro Display Regular" w:eastAsia="Times New Roman" w:hAnsi="SF Pro Display Regular"/>
                <w:color w:val="000000"/>
                <w:sz w:val="18"/>
                <w:szCs w:val="18"/>
              </w:rPr>
            </w:pPr>
          </w:p>
        </w:tc>
        <w:tc>
          <w:tcPr>
            <w:tcW w:w="2800" w:type="dxa"/>
            <w:vMerge/>
            <w:tcBorders>
              <w:top w:val="nil"/>
              <w:left w:val="single" w:sz="4" w:space="0" w:color="auto"/>
              <w:bottom w:val="single" w:sz="4" w:space="0" w:color="auto"/>
              <w:right w:val="single" w:sz="4" w:space="0" w:color="auto"/>
            </w:tcBorders>
            <w:vAlign w:val="center"/>
          </w:tcPr>
          <w:p w14:paraId="1CB9C011" w14:textId="77777777" w:rsidR="00D5231F" w:rsidRDefault="00D5231F">
            <w:pPr>
              <w:rPr>
                <w:rFonts w:ascii="SF Pro Display Regular" w:eastAsia="Times New Roman" w:hAnsi="SF Pro Display Regular"/>
                <w:color w:val="000000"/>
                <w:sz w:val="18"/>
                <w:szCs w:val="18"/>
              </w:rPr>
            </w:pPr>
          </w:p>
        </w:tc>
        <w:tc>
          <w:tcPr>
            <w:tcW w:w="1800" w:type="dxa"/>
            <w:tcBorders>
              <w:top w:val="nil"/>
              <w:left w:val="nil"/>
              <w:bottom w:val="single" w:sz="4" w:space="0" w:color="auto"/>
              <w:right w:val="single" w:sz="4" w:space="0" w:color="auto"/>
            </w:tcBorders>
            <w:shd w:val="clear" w:color="auto" w:fill="auto"/>
            <w:vAlign w:val="center"/>
          </w:tcPr>
          <w:p w14:paraId="1D09FA69"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ADDITIONALS</w:t>
            </w:r>
          </w:p>
        </w:tc>
        <w:tc>
          <w:tcPr>
            <w:tcW w:w="4720" w:type="dxa"/>
            <w:tcBorders>
              <w:top w:val="nil"/>
              <w:left w:val="nil"/>
              <w:bottom w:val="single" w:sz="4" w:space="0" w:color="auto"/>
              <w:right w:val="single" w:sz="4" w:space="0" w:color="auto"/>
            </w:tcBorders>
            <w:shd w:val="clear" w:color="auto" w:fill="auto"/>
            <w:vAlign w:val="center"/>
          </w:tcPr>
          <w:p w14:paraId="22D84465"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ATTACHMENT/DETACHMENT FORCE MUST BE STRONG. MEASUREMENTS TO BE PROVIDED BY ANDA.</w:t>
            </w:r>
          </w:p>
        </w:tc>
      </w:tr>
      <w:tr w:rsidR="00D5231F" w14:paraId="5DDD6690" w14:textId="77777777">
        <w:trPr>
          <w:trHeight w:val="520"/>
        </w:trPr>
        <w:tc>
          <w:tcPr>
            <w:tcW w:w="720" w:type="dxa"/>
            <w:vMerge w:val="restart"/>
            <w:tcBorders>
              <w:top w:val="nil"/>
              <w:left w:val="single" w:sz="4" w:space="0" w:color="auto"/>
              <w:bottom w:val="single" w:sz="4" w:space="0" w:color="auto"/>
              <w:right w:val="single" w:sz="4" w:space="0" w:color="auto"/>
            </w:tcBorders>
            <w:shd w:val="clear" w:color="auto" w:fill="auto"/>
            <w:vAlign w:val="center"/>
          </w:tcPr>
          <w:p w14:paraId="5AE0C3AB" w14:textId="77777777" w:rsidR="00D5231F" w:rsidRDefault="000356B3">
            <w:pPr>
              <w:jc w:val="right"/>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9</w:t>
            </w:r>
          </w:p>
        </w:tc>
        <w:tc>
          <w:tcPr>
            <w:tcW w:w="2800" w:type="dxa"/>
            <w:vMerge w:val="restart"/>
            <w:tcBorders>
              <w:top w:val="nil"/>
              <w:left w:val="single" w:sz="4" w:space="0" w:color="auto"/>
              <w:bottom w:val="single" w:sz="4" w:space="0" w:color="auto"/>
              <w:right w:val="single" w:sz="4" w:space="0" w:color="auto"/>
            </w:tcBorders>
            <w:shd w:val="clear" w:color="auto" w:fill="auto"/>
            <w:vAlign w:val="center"/>
          </w:tcPr>
          <w:p w14:paraId="7BBF5334"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BATTERY</w:t>
            </w:r>
          </w:p>
        </w:tc>
        <w:tc>
          <w:tcPr>
            <w:tcW w:w="1800" w:type="dxa"/>
            <w:tcBorders>
              <w:top w:val="nil"/>
              <w:left w:val="nil"/>
              <w:bottom w:val="single" w:sz="4" w:space="0" w:color="auto"/>
              <w:right w:val="single" w:sz="4" w:space="0" w:color="auto"/>
            </w:tcBorders>
            <w:shd w:val="clear" w:color="auto" w:fill="auto"/>
            <w:vAlign w:val="center"/>
          </w:tcPr>
          <w:p w14:paraId="75E7FB28"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TECHNOLOGY</w:t>
            </w:r>
          </w:p>
        </w:tc>
        <w:tc>
          <w:tcPr>
            <w:tcW w:w="4720" w:type="dxa"/>
            <w:tcBorders>
              <w:top w:val="nil"/>
              <w:left w:val="nil"/>
              <w:bottom w:val="single" w:sz="4" w:space="0" w:color="auto"/>
              <w:right w:val="single" w:sz="4" w:space="0" w:color="auto"/>
            </w:tcBorders>
            <w:shd w:val="clear" w:color="auto" w:fill="auto"/>
            <w:vAlign w:val="center"/>
          </w:tcPr>
          <w:p w14:paraId="5F9B24BE" w14:textId="69CB59A8" w:rsidR="00D5231F" w:rsidRDefault="000356B3" w:rsidP="00285150">
            <w:pPr>
              <w:rPr>
                <w:rFonts w:ascii="SF Pro Display Regular" w:eastAsia="SimSun" w:hAnsi="SF Pro Display Regular"/>
                <w:color w:val="000000"/>
                <w:sz w:val="18"/>
                <w:szCs w:val="18"/>
                <w:lang w:eastAsia="zh-CN"/>
              </w:rPr>
            </w:pPr>
            <w:r>
              <w:rPr>
                <w:rFonts w:ascii="SF Pro Display Regular" w:eastAsia="Times New Roman" w:hAnsi="SF Pro Display Regular"/>
                <w:color w:val="000000"/>
                <w:sz w:val="18"/>
                <w:szCs w:val="18"/>
              </w:rPr>
              <w:t>USB 5V</w:t>
            </w:r>
          </w:p>
        </w:tc>
      </w:tr>
      <w:tr w:rsidR="00230C7B" w14:paraId="13D53D20" w14:textId="77777777">
        <w:trPr>
          <w:trHeight w:val="520"/>
        </w:trPr>
        <w:tc>
          <w:tcPr>
            <w:tcW w:w="720" w:type="dxa"/>
            <w:vMerge/>
            <w:tcBorders>
              <w:top w:val="nil"/>
              <w:left w:val="single" w:sz="4" w:space="0" w:color="auto"/>
              <w:bottom w:val="single" w:sz="4" w:space="0" w:color="auto"/>
              <w:right w:val="single" w:sz="4" w:space="0" w:color="auto"/>
            </w:tcBorders>
            <w:shd w:val="clear" w:color="auto" w:fill="auto"/>
            <w:vAlign w:val="center"/>
          </w:tcPr>
          <w:p w14:paraId="30F8994F" w14:textId="77777777" w:rsidR="00230C7B" w:rsidRDefault="00230C7B">
            <w:pPr>
              <w:jc w:val="right"/>
              <w:rPr>
                <w:rFonts w:ascii="SF Pro Display Regular" w:eastAsia="Times New Roman" w:hAnsi="SF Pro Display Regular"/>
                <w:color w:val="000000"/>
                <w:sz w:val="18"/>
                <w:szCs w:val="18"/>
              </w:rPr>
            </w:pPr>
          </w:p>
        </w:tc>
        <w:tc>
          <w:tcPr>
            <w:tcW w:w="2800" w:type="dxa"/>
            <w:vMerge/>
            <w:tcBorders>
              <w:top w:val="nil"/>
              <w:left w:val="single" w:sz="4" w:space="0" w:color="auto"/>
              <w:bottom w:val="single" w:sz="4" w:space="0" w:color="auto"/>
              <w:right w:val="single" w:sz="4" w:space="0" w:color="auto"/>
            </w:tcBorders>
            <w:shd w:val="clear" w:color="auto" w:fill="auto"/>
            <w:vAlign w:val="center"/>
          </w:tcPr>
          <w:p w14:paraId="4C1E35F4" w14:textId="77777777" w:rsidR="00230C7B" w:rsidRDefault="00230C7B">
            <w:pPr>
              <w:rPr>
                <w:rFonts w:ascii="SF Pro Display Regular" w:eastAsia="Times New Roman" w:hAnsi="SF Pro Display Regular"/>
                <w:color w:val="000000"/>
                <w:sz w:val="18"/>
                <w:szCs w:val="18"/>
              </w:rPr>
            </w:pPr>
          </w:p>
        </w:tc>
        <w:tc>
          <w:tcPr>
            <w:tcW w:w="1800" w:type="dxa"/>
            <w:tcBorders>
              <w:top w:val="nil"/>
              <w:left w:val="nil"/>
              <w:bottom w:val="single" w:sz="4" w:space="0" w:color="auto"/>
              <w:right w:val="single" w:sz="4" w:space="0" w:color="auto"/>
            </w:tcBorders>
            <w:shd w:val="clear" w:color="auto" w:fill="auto"/>
            <w:vAlign w:val="center"/>
          </w:tcPr>
          <w:p w14:paraId="3E08ABB4" w14:textId="2A722E0D" w:rsidR="00230C7B" w:rsidRDefault="00230C7B">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CAPACITY</w:t>
            </w:r>
          </w:p>
        </w:tc>
        <w:tc>
          <w:tcPr>
            <w:tcW w:w="4720" w:type="dxa"/>
            <w:tcBorders>
              <w:top w:val="nil"/>
              <w:left w:val="nil"/>
              <w:bottom w:val="single" w:sz="4" w:space="0" w:color="auto"/>
              <w:right w:val="single" w:sz="4" w:space="0" w:color="auto"/>
            </w:tcBorders>
            <w:shd w:val="clear" w:color="auto" w:fill="auto"/>
            <w:vAlign w:val="center"/>
          </w:tcPr>
          <w:p w14:paraId="6DAFFEF7" w14:textId="0600F779" w:rsidR="00230C7B" w:rsidRDefault="00230C7B" w:rsidP="00285150">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600mAh</w:t>
            </w:r>
          </w:p>
        </w:tc>
      </w:tr>
      <w:tr w:rsidR="00D5231F" w14:paraId="407B6FFA" w14:textId="77777777">
        <w:trPr>
          <w:trHeight w:val="520"/>
        </w:trPr>
        <w:tc>
          <w:tcPr>
            <w:tcW w:w="720" w:type="dxa"/>
            <w:vMerge/>
            <w:tcBorders>
              <w:top w:val="nil"/>
              <w:left w:val="single" w:sz="4" w:space="0" w:color="auto"/>
              <w:bottom w:val="single" w:sz="4" w:space="0" w:color="auto"/>
              <w:right w:val="single" w:sz="4" w:space="0" w:color="auto"/>
            </w:tcBorders>
            <w:vAlign w:val="center"/>
          </w:tcPr>
          <w:p w14:paraId="11B47E7A" w14:textId="77777777" w:rsidR="00D5231F" w:rsidRDefault="00D5231F">
            <w:pPr>
              <w:rPr>
                <w:rFonts w:ascii="SF Pro Display Regular" w:eastAsia="Times New Roman" w:hAnsi="SF Pro Display Regular"/>
                <w:color w:val="000000"/>
                <w:sz w:val="18"/>
                <w:szCs w:val="18"/>
              </w:rPr>
            </w:pPr>
          </w:p>
        </w:tc>
        <w:tc>
          <w:tcPr>
            <w:tcW w:w="2800" w:type="dxa"/>
            <w:vMerge/>
            <w:tcBorders>
              <w:top w:val="nil"/>
              <w:left w:val="single" w:sz="4" w:space="0" w:color="auto"/>
              <w:bottom w:val="single" w:sz="4" w:space="0" w:color="auto"/>
              <w:right w:val="single" w:sz="4" w:space="0" w:color="auto"/>
            </w:tcBorders>
            <w:vAlign w:val="center"/>
          </w:tcPr>
          <w:p w14:paraId="5464D1D4" w14:textId="77777777" w:rsidR="00D5231F" w:rsidRDefault="00D5231F">
            <w:pPr>
              <w:rPr>
                <w:rFonts w:ascii="SF Pro Display Regular" w:eastAsia="Times New Roman" w:hAnsi="SF Pro Display Regular"/>
                <w:color w:val="000000"/>
                <w:sz w:val="18"/>
                <w:szCs w:val="18"/>
              </w:rPr>
            </w:pPr>
          </w:p>
        </w:tc>
        <w:tc>
          <w:tcPr>
            <w:tcW w:w="1800" w:type="dxa"/>
            <w:tcBorders>
              <w:top w:val="nil"/>
              <w:left w:val="nil"/>
              <w:bottom w:val="single" w:sz="4" w:space="0" w:color="auto"/>
              <w:right w:val="single" w:sz="4" w:space="0" w:color="auto"/>
            </w:tcBorders>
            <w:shd w:val="clear" w:color="auto" w:fill="auto"/>
            <w:vAlign w:val="center"/>
          </w:tcPr>
          <w:p w14:paraId="3AD2A51B"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TYPE</w:t>
            </w:r>
          </w:p>
        </w:tc>
        <w:tc>
          <w:tcPr>
            <w:tcW w:w="4720" w:type="dxa"/>
            <w:tcBorders>
              <w:top w:val="nil"/>
              <w:left w:val="nil"/>
              <w:bottom w:val="single" w:sz="4" w:space="0" w:color="auto"/>
              <w:right w:val="single" w:sz="4" w:space="0" w:color="auto"/>
            </w:tcBorders>
            <w:shd w:val="clear" w:color="auto" w:fill="auto"/>
            <w:vAlign w:val="center"/>
          </w:tcPr>
          <w:p w14:paraId="3E14D6A6" w14:textId="5CD7F365" w:rsidR="00D5231F" w:rsidRDefault="00230C7B">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LI-POLYMER BATTERY.</w:t>
            </w:r>
          </w:p>
        </w:tc>
      </w:tr>
      <w:tr w:rsidR="00D5231F" w14:paraId="7680DE74" w14:textId="77777777">
        <w:trPr>
          <w:trHeight w:val="520"/>
        </w:trPr>
        <w:tc>
          <w:tcPr>
            <w:tcW w:w="720" w:type="dxa"/>
            <w:vMerge w:val="restart"/>
            <w:tcBorders>
              <w:top w:val="nil"/>
              <w:left w:val="single" w:sz="4" w:space="0" w:color="auto"/>
              <w:bottom w:val="single" w:sz="4" w:space="0" w:color="auto"/>
              <w:right w:val="single" w:sz="4" w:space="0" w:color="auto"/>
            </w:tcBorders>
            <w:shd w:val="clear" w:color="auto" w:fill="auto"/>
            <w:vAlign w:val="center"/>
          </w:tcPr>
          <w:p w14:paraId="5A83A335" w14:textId="77777777" w:rsidR="00D5231F" w:rsidRDefault="000356B3">
            <w:pPr>
              <w:jc w:val="right"/>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10</w:t>
            </w:r>
          </w:p>
        </w:tc>
        <w:tc>
          <w:tcPr>
            <w:tcW w:w="2800" w:type="dxa"/>
            <w:vMerge w:val="restart"/>
            <w:tcBorders>
              <w:top w:val="nil"/>
              <w:left w:val="single" w:sz="4" w:space="0" w:color="auto"/>
              <w:bottom w:val="single" w:sz="4" w:space="0" w:color="auto"/>
              <w:right w:val="single" w:sz="4" w:space="0" w:color="auto"/>
            </w:tcBorders>
            <w:shd w:val="clear" w:color="auto" w:fill="auto"/>
            <w:vAlign w:val="center"/>
          </w:tcPr>
          <w:p w14:paraId="07191CD9"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CODEC (AUDIO)</w:t>
            </w:r>
          </w:p>
        </w:tc>
        <w:tc>
          <w:tcPr>
            <w:tcW w:w="1800" w:type="dxa"/>
            <w:tcBorders>
              <w:top w:val="nil"/>
              <w:left w:val="nil"/>
              <w:bottom w:val="single" w:sz="4" w:space="0" w:color="auto"/>
              <w:right w:val="single" w:sz="4" w:space="0" w:color="auto"/>
            </w:tcBorders>
            <w:shd w:val="clear" w:color="auto" w:fill="auto"/>
            <w:vAlign w:val="center"/>
          </w:tcPr>
          <w:p w14:paraId="69745638"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TECHNOLOGY</w:t>
            </w:r>
          </w:p>
        </w:tc>
        <w:tc>
          <w:tcPr>
            <w:tcW w:w="4720" w:type="dxa"/>
            <w:tcBorders>
              <w:top w:val="nil"/>
              <w:left w:val="nil"/>
              <w:bottom w:val="single" w:sz="4" w:space="0" w:color="auto"/>
              <w:right w:val="single" w:sz="4" w:space="0" w:color="auto"/>
            </w:tcBorders>
            <w:shd w:val="clear" w:color="auto" w:fill="auto"/>
            <w:vAlign w:val="center"/>
          </w:tcPr>
          <w:p w14:paraId="2F1C94B0" w14:textId="3AB8AC46" w:rsidR="00D5231F" w:rsidRDefault="000356B3" w:rsidP="00D84DDD">
            <w:pPr>
              <w:rPr>
                <w:rFonts w:ascii="SF Pro Display Regular" w:eastAsia="SimSun" w:hAnsi="SF Pro Display Regular"/>
                <w:color w:val="000000"/>
                <w:sz w:val="18"/>
                <w:szCs w:val="18"/>
                <w:lang w:eastAsia="zh-CN"/>
              </w:rPr>
            </w:pPr>
            <w:proofErr w:type="gramStart"/>
            <w:r>
              <w:rPr>
                <w:rFonts w:ascii="SF Pro Display Regular" w:eastAsia="Times New Roman" w:hAnsi="SF Pro Display Regular"/>
                <w:color w:val="000000"/>
                <w:sz w:val="18"/>
                <w:szCs w:val="18"/>
              </w:rPr>
              <w:t>EMBEDDED</w:t>
            </w:r>
            <w:r>
              <w:rPr>
                <w:rFonts w:ascii="SF Pro Display Regular" w:eastAsia="SimSun" w:hAnsi="SF Pro Display Regular" w:hint="eastAsia"/>
                <w:color w:val="000000"/>
                <w:sz w:val="18"/>
                <w:szCs w:val="18"/>
                <w:lang w:eastAsia="zh-CN"/>
              </w:rPr>
              <w:t xml:space="preserve">  --</w:t>
            </w:r>
            <w:proofErr w:type="gramEnd"/>
            <w:r>
              <w:rPr>
                <w:rFonts w:ascii="SF Pro Display Regular" w:eastAsia="SimSun" w:hAnsi="SF Pro Display Regular" w:hint="eastAsia"/>
                <w:color w:val="FF0000"/>
                <w:sz w:val="18"/>
                <w:szCs w:val="18"/>
                <w:lang w:eastAsia="zh-CN"/>
              </w:rPr>
              <w:t xml:space="preserve"> </w:t>
            </w:r>
            <w:r w:rsidR="00D84DDD" w:rsidRPr="00D84DDD">
              <w:rPr>
                <w:rFonts w:ascii="SF Pro Display Regular" w:eastAsia="SimSun" w:hAnsi="SF Pro Display Regular"/>
                <w:color w:val="0000CC"/>
                <w:sz w:val="18"/>
                <w:szCs w:val="18"/>
                <w:lang w:eastAsia="zh-CN"/>
              </w:rPr>
              <w:t>2100 platform integrates CODEC</w:t>
            </w:r>
            <w:r w:rsidRPr="00D84DDD">
              <w:rPr>
                <w:rFonts w:ascii="SF Pro Display Regular" w:eastAsia="SimSun" w:hAnsi="SF Pro Display Regular" w:hint="eastAsia"/>
                <w:color w:val="0000CC"/>
                <w:sz w:val="18"/>
                <w:szCs w:val="18"/>
                <w:lang w:eastAsia="zh-CN"/>
              </w:rPr>
              <w:t>./ 2500</w:t>
            </w:r>
            <w:r w:rsidR="00D84DDD" w:rsidRPr="00D84DDD">
              <w:rPr>
                <w:rFonts w:ascii="SF Pro Display Regular" w:eastAsia="SimSun" w:hAnsi="SF Pro Display Regular" w:hint="eastAsia"/>
                <w:color w:val="0000CC"/>
                <w:sz w:val="18"/>
                <w:szCs w:val="18"/>
                <w:lang w:eastAsia="zh-CN"/>
              </w:rPr>
              <w:t xml:space="preserve"> platform need external </w:t>
            </w:r>
            <w:r w:rsidRPr="00D84DDD">
              <w:rPr>
                <w:rFonts w:ascii="SF Pro Display Regular" w:eastAsia="SimSun" w:hAnsi="SF Pro Display Regular" w:hint="eastAsia"/>
                <w:color w:val="0000CC"/>
                <w:sz w:val="18"/>
                <w:szCs w:val="18"/>
                <w:lang w:eastAsia="zh-CN"/>
              </w:rPr>
              <w:t>CODEC</w:t>
            </w:r>
            <w:r w:rsidR="00D84DDD">
              <w:rPr>
                <w:rFonts w:ascii="SF Pro Display Regular" w:eastAsia="SimSun" w:hAnsi="SF Pro Display Regular" w:hint="eastAsia"/>
                <w:color w:val="0000CC"/>
                <w:sz w:val="18"/>
                <w:szCs w:val="18"/>
                <w:lang w:eastAsia="zh-CN"/>
              </w:rPr>
              <w:t>.</w:t>
            </w:r>
            <w:ins w:id="22" w:author="Ricardo Avila" w:date="2018-08-20T17:21:00Z">
              <w:r w:rsidR="00BD2950">
                <w:rPr>
                  <w:rFonts w:ascii="SF Pro Display Regular" w:eastAsia="SimSun" w:hAnsi="SF Pro Display Regular"/>
                  <w:color w:val="0000CC"/>
                  <w:sz w:val="18"/>
                  <w:szCs w:val="18"/>
                  <w:lang w:eastAsia="zh-CN"/>
                </w:rPr>
                <w:t xml:space="preserve"> (which one would you </w:t>
              </w:r>
            </w:ins>
            <w:ins w:id="23" w:author="Ricardo Avila" w:date="2018-08-20T17:22:00Z">
              <w:r w:rsidR="00BD2950">
                <w:rPr>
                  <w:rFonts w:ascii="SF Pro Display Regular" w:eastAsia="SimSun" w:hAnsi="SF Pro Display Regular"/>
                  <w:color w:val="0000CC"/>
                  <w:sz w:val="18"/>
                  <w:szCs w:val="18"/>
                  <w:lang w:eastAsia="zh-CN"/>
                </w:rPr>
                <w:t>recommend</w:t>
              </w:r>
            </w:ins>
            <w:ins w:id="24" w:author="Ricardo Avila" w:date="2018-08-20T17:21:00Z">
              <w:r w:rsidR="00BD2950">
                <w:rPr>
                  <w:rFonts w:ascii="SF Pro Display Regular" w:eastAsia="SimSun" w:hAnsi="SF Pro Display Regular"/>
                  <w:color w:val="0000CC"/>
                  <w:sz w:val="18"/>
                  <w:szCs w:val="18"/>
                  <w:lang w:eastAsia="zh-CN"/>
                </w:rPr>
                <w:t xml:space="preserve"> </w:t>
              </w:r>
            </w:ins>
            <w:ins w:id="25" w:author="Ricardo Avila" w:date="2018-08-20T17:22:00Z">
              <w:r w:rsidR="00BD2950">
                <w:rPr>
                  <w:rFonts w:ascii="SF Pro Display Regular" w:eastAsia="SimSun" w:hAnsi="SF Pro Display Regular"/>
                  <w:color w:val="0000CC"/>
                  <w:sz w:val="18"/>
                  <w:szCs w:val="18"/>
                  <w:lang w:eastAsia="zh-CN"/>
                </w:rPr>
                <w:t>2100 or 2500?)</w:t>
              </w:r>
            </w:ins>
          </w:p>
        </w:tc>
      </w:tr>
      <w:tr w:rsidR="00D5231F" w14:paraId="1A6DCB58" w14:textId="77777777">
        <w:trPr>
          <w:trHeight w:val="520"/>
        </w:trPr>
        <w:tc>
          <w:tcPr>
            <w:tcW w:w="720" w:type="dxa"/>
            <w:vMerge/>
            <w:tcBorders>
              <w:top w:val="nil"/>
              <w:left w:val="single" w:sz="4" w:space="0" w:color="auto"/>
              <w:bottom w:val="single" w:sz="4" w:space="0" w:color="auto"/>
              <w:right w:val="single" w:sz="4" w:space="0" w:color="auto"/>
            </w:tcBorders>
            <w:vAlign w:val="center"/>
          </w:tcPr>
          <w:p w14:paraId="48E30306" w14:textId="77777777" w:rsidR="00D5231F" w:rsidRDefault="00D5231F">
            <w:pPr>
              <w:rPr>
                <w:rFonts w:ascii="SF Pro Display Regular" w:eastAsia="Times New Roman" w:hAnsi="SF Pro Display Regular"/>
                <w:color w:val="000000"/>
                <w:sz w:val="18"/>
                <w:szCs w:val="18"/>
              </w:rPr>
            </w:pPr>
          </w:p>
        </w:tc>
        <w:tc>
          <w:tcPr>
            <w:tcW w:w="2800" w:type="dxa"/>
            <w:vMerge/>
            <w:tcBorders>
              <w:top w:val="nil"/>
              <w:left w:val="single" w:sz="4" w:space="0" w:color="auto"/>
              <w:bottom w:val="single" w:sz="4" w:space="0" w:color="auto"/>
              <w:right w:val="single" w:sz="4" w:space="0" w:color="auto"/>
            </w:tcBorders>
            <w:vAlign w:val="center"/>
          </w:tcPr>
          <w:p w14:paraId="47F7D2D3" w14:textId="77777777" w:rsidR="00D5231F" w:rsidRDefault="00D5231F">
            <w:pPr>
              <w:rPr>
                <w:rFonts w:ascii="SF Pro Display Regular" w:eastAsia="Times New Roman" w:hAnsi="SF Pro Display Regular"/>
                <w:color w:val="000000"/>
                <w:sz w:val="18"/>
                <w:szCs w:val="18"/>
              </w:rPr>
            </w:pPr>
          </w:p>
        </w:tc>
        <w:tc>
          <w:tcPr>
            <w:tcW w:w="1800" w:type="dxa"/>
            <w:tcBorders>
              <w:top w:val="nil"/>
              <w:left w:val="nil"/>
              <w:bottom w:val="single" w:sz="4" w:space="0" w:color="auto"/>
              <w:right w:val="single" w:sz="4" w:space="0" w:color="auto"/>
            </w:tcBorders>
            <w:shd w:val="clear" w:color="auto" w:fill="auto"/>
            <w:vAlign w:val="center"/>
          </w:tcPr>
          <w:p w14:paraId="095FB3BC"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ADDITIONALS</w:t>
            </w:r>
          </w:p>
        </w:tc>
        <w:tc>
          <w:tcPr>
            <w:tcW w:w="4720" w:type="dxa"/>
            <w:tcBorders>
              <w:top w:val="nil"/>
              <w:left w:val="nil"/>
              <w:bottom w:val="single" w:sz="4" w:space="0" w:color="auto"/>
              <w:right w:val="single" w:sz="4" w:space="0" w:color="auto"/>
            </w:tcBorders>
            <w:shd w:val="clear" w:color="auto" w:fill="auto"/>
            <w:vAlign w:val="center"/>
          </w:tcPr>
          <w:p w14:paraId="377EE6EC"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ALLOW BIDIRECTIONAL COMMUNICATION WITHOUT ECHO/FEEDBACK INTERFERENCE BETWEEN MIC AND SPEAKER</w:t>
            </w:r>
          </w:p>
        </w:tc>
      </w:tr>
      <w:tr w:rsidR="00D5231F" w14:paraId="57792E00" w14:textId="77777777">
        <w:trPr>
          <w:trHeight w:val="520"/>
        </w:trPr>
        <w:tc>
          <w:tcPr>
            <w:tcW w:w="720" w:type="dxa"/>
            <w:vMerge w:val="restart"/>
            <w:tcBorders>
              <w:top w:val="nil"/>
              <w:left w:val="single" w:sz="4" w:space="0" w:color="auto"/>
              <w:bottom w:val="single" w:sz="4" w:space="0" w:color="auto"/>
              <w:right w:val="single" w:sz="4" w:space="0" w:color="auto"/>
            </w:tcBorders>
            <w:shd w:val="clear" w:color="auto" w:fill="auto"/>
            <w:vAlign w:val="center"/>
          </w:tcPr>
          <w:p w14:paraId="011EC01F" w14:textId="77777777" w:rsidR="00D5231F" w:rsidRDefault="000356B3">
            <w:pPr>
              <w:jc w:val="right"/>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11</w:t>
            </w:r>
          </w:p>
        </w:tc>
        <w:tc>
          <w:tcPr>
            <w:tcW w:w="2800" w:type="dxa"/>
            <w:vMerge w:val="restart"/>
            <w:tcBorders>
              <w:top w:val="nil"/>
              <w:left w:val="single" w:sz="4" w:space="0" w:color="auto"/>
              <w:bottom w:val="single" w:sz="4" w:space="0" w:color="auto"/>
              <w:right w:val="single" w:sz="4" w:space="0" w:color="auto"/>
            </w:tcBorders>
            <w:shd w:val="clear" w:color="auto" w:fill="auto"/>
            <w:vAlign w:val="center"/>
          </w:tcPr>
          <w:p w14:paraId="13BD0DE0"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MIC</w:t>
            </w:r>
          </w:p>
        </w:tc>
        <w:tc>
          <w:tcPr>
            <w:tcW w:w="1800" w:type="dxa"/>
            <w:tcBorders>
              <w:top w:val="nil"/>
              <w:left w:val="nil"/>
              <w:bottom w:val="single" w:sz="4" w:space="0" w:color="auto"/>
              <w:right w:val="single" w:sz="4" w:space="0" w:color="auto"/>
            </w:tcBorders>
            <w:shd w:val="clear" w:color="auto" w:fill="auto"/>
            <w:vAlign w:val="center"/>
          </w:tcPr>
          <w:p w14:paraId="56CA0F16"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TECHNOLOGY</w:t>
            </w:r>
          </w:p>
        </w:tc>
        <w:tc>
          <w:tcPr>
            <w:tcW w:w="4720" w:type="dxa"/>
            <w:tcBorders>
              <w:top w:val="nil"/>
              <w:left w:val="nil"/>
              <w:bottom w:val="single" w:sz="4" w:space="0" w:color="auto"/>
              <w:right w:val="single" w:sz="4" w:space="0" w:color="auto"/>
            </w:tcBorders>
            <w:shd w:val="clear" w:color="auto" w:fill="auto"/>
            <w:vAlign w:val="center"/>
          </w:tcPr>
          <w:p w14:paraId="20B193A0"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NO SPECIFIED</w:t>
            </w:r>
          </w:p>
        </w:tc>
      </w:tr>
      <w:tr w:rsidR="00D5231F" w14:paraId="3DABB8DC" w14:textId="77777777">
        <w:trPr>
          <w:trHeight w:val="740"/>
        </w:trPr>
        <w:tc>
          <w:tcPr>
            <w:tcW w:w="720" w:type="dxa"/>
            <w:vMerge/>
            <w:tcBorders>
              <w:top w:val="nil"/>
              <w:left w:val="single" w:sz="4" w:space="0" w:color="auto"/>
              <w:bottom w:val="single" w:sz="4" w:space="0" w:color="auto"/>
              <w:right w:val="single" w:sz="4" w:space="0" w:color="auto"/>
            </w:tcBorders>
            <w:vAlign w:val="center"/>
          </w:tcPr>
          <w:p w14:paraId="5EE69DC6" w14:textId="77777777" w:rsidR="00D5231F" w:rsidRDefault="00D5231F">
            <w:pPr>
              <w:rPr>
                <w:rFonts w:ascii="SF Pro Display Regular" w:eastAsia="Times New Roman" w:hAnsi="SF Pro Display Regular"/>
                <w:color w:val="000000"/>
                <w:sz w:val="18"/>
                <w:szCs w:val="18"/>
              </w:rPr>
            </w:pPr>
          </w:p>
        </w:tc>
        <w:tc>
          <w:tcPr>
            <w:tcW w:w="2800" w:type="dxa"/>
            <w:vMerge/>
            <w:tcBorders>
              <w:top w:val="nil"/>
              <w:left w:val="single" w:sz="4" w:space="0" w:color="auto"/>
              <w:bottom w:val="single" w:sz="4" w:space="0" w:color="auto"/>
              <w:right w:val="single" w:sz="4" w:space="0" w:color="auto"/>
            </w:tcBorders>
            <w:vAlign w:val="center"/>
          </w:tcPr>
          <w:p w14:paraId="503FA4B9" w14:textId="77777777" w:rsidR="00D5231F" w:rsidRDefault="00D5231F">
            <w:pPr>
              <w:rPr>
                <w:rFonts w:ascii="SF Pro Display Regular" w:eastAsia="Times New Roman" w:hAnsi="SF Pro Display Regular"/>
                <w:color w:val="000000"/>
                <w:sz w:val="18"/>
                <w:szCs w:val="18"/>
              </w:rPr>
            </w:pPr>
          </w:p>
        </w:tc>
        <w:tc>
          <w:tcPr>
            <w:tcW w:w="1800" w:type="dxa"/>
            <w:tcBorders>
              <w:top w:val="nil"/>
              <w:left w:val="nil"/>
              <w:bottom w:val="single" w:sz="4" w:space="0" w:color="auto"/>
              <w:right w:val="single" w:sz="4" w:space="0" w:color="auto"/>
            </w:tcBorders>
            <w:shd w:val="clear" w:color="auto" w:fill="auto"/>
            <w:vAlign w:val="center"/>
          </w:tcPr>
          <w:p w14:paraId="349F2759"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ADDITIONALS</w:t>
            </w:r>
          </w:p>
        </w:tc>
        <w:tc>
          <w:tcPr>
            <w:tcW w:w="4720" w:type="dxa"/>
            <w:tcBorders>
              <w:top w:val="nil"/>
              <w:left w:val="nil"/>
              <w:bottom w:val="single" w:sz="4" w:space="0" w:color="auto"/>
              <w:right w:val="single" w:sz="4" w:space="0" w:color="auto"/>
            </w:tcBorders>
            <w:shd w:val="clear" w:color="auto" w:fill="auto"/>
            <w:vAlign w:val="center"/>
          </w:tcPr>
          <w:p w14:paraId="58B54883"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HIGH FIDELITY INPUT AND POSSIBILITY TO INCREASE GAIN WHEN NEEDED. MEASUREMENTS TO BE PROVIDED BY ANDA.</w:t>
            </w:r>
          </w:p>
        </w:tc>
      </w:tr>
      <w:tr w:rsidR="00D5231F" w14:paraId="549032F9" w14:textId="77777777">
        <w:trPr>
          <w:trHeight w:val="520"/>
        </w:trPr>
        <w:tc>
          <w:tcPr>
            <w:tcW w:w="720" w:type="dxa"/>
            <w:vMerge w:val="restart"/>
            <w:tcBorders>
              <w:top w:val="nil"/>
              <w:left w:val="single" w:sz="4" w:space="0" w:color="auto"/>
              <w:bottom w:val="single" w:sz="4" w:space="0" w:color="auto"/>
              <w:right w:val="single" w:sz="4" w:space="0" w:color="auto"/>
            </w:tcBorders>
            <w:shd w:val="clear" w:color="auto" w:fill="auto"/>
            <w:vAlign w:val="center"/>
          </w:tcPr>
          <w:p w14:paraId="7FDF9FA4" w14:textId="77777777" w:rsidR="00D5231F" w:rsidRDefault="000356B3">
            <w:pPr>
              <w:jc w:val="right"/>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12</w:t>
            </w:r>
          </w:p>
        </w:tc>
        <w:tc>
          <w:tcPr>
            <w:tcW w:w="2800" w:type="dxa"/>
            <w:vMerge w:val="restart"/>
            <w:tcBorders>
              <w:top w:val="nil"/>
              <w:left w:val="single" w:sz="4" w:space="0" w:color="auto"/>
              <w:bottom w:val="single" w:sz="4" w:space="0" w:color="auto"/>
              <w:right w:val="single" w:sz="4" w:space="0" w:color="auto"/>
            </w:tcBorders>
            <w:shd w:val="clear" w:color="auto" w:fill="auto"/>
            <w:vAlign w:val="center"/>
          </w:tcPr>
          <w:p w14:paraId="40FC60F9"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SPEAKER</w:t>
            </w:r>
          </w:p>
        </w:tc>
        <w:tc>
          <w:tcPr>
            <w:tcW w:w="1800" w:type="dxa"/>
            <w:tcBorders>
              <w:top w:val="nil"/>
              <w:left w:val="nil"/>
              <w:bottom w:val="single" w:sz="4" w:space="0" w:color="auto"/>
              <w:right w:val="single" w:sz="4" w:space="0" w:color="auto"/>
            </w:tcBorders>
            <w:shd w:val="clear" w:color="auto" w:fill="auto"/>
            <w:vAlign w:val="center"/>
          </w:tcPr>
          <w:p w14:paraId="2D20F6D1"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TECHNOLOGY</w:t>
            </w:r>
          </w:p>
        </w:tc>
        <w:tc>
          <w:tcPr>
            <w:tcW w:w="4720" w:type="dxa"/>
            <w:tcBorders>
              <w:top w:val="nil"/>
              <w:left w:val="nil"/>
              <w:bottom w:val="single" w:sz="4" w:space="0" w:color="auto"/>
              <w:right w:val="single" w:sz="4" w:space="0" w:color="auto"/>
            </w:tcBorders>
            <w:shd w:val="clear" w:color="auto" w:fill="auto"/>
            <w:vAlign w:val="center"/>
          </w:tcPr>
          <w:p w14:paraId="64A978E7"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NO SPECIFIED</w:t>
            </w:r>
          </w:p>
        </w:tc>
      </w:tr>
      <w:tr w:rsidR="00D5231F" w14:paraId="55E7D9A2" w14:textId="77777777">
        <w:trPr>
          <w:trHeight w:val="520"/>
        </w:trPr>
        <w:tc>
          <w:tcPr>
            <w:tcW w:w="720" w:type="dxa"/>
            <w:vMerge/>
            <w:tcBorders>
              <w:top w:val="nil"/>
              <w:left w:val="single" w:sz="4" w:space="0" w:color="auto"/>
              <w:bottom w:val="single" w:sz="4" w:space="0" w:color="auto"/>
              <w:right w:val="single" w:sz="4" w:space="0" w:color="auto"/>
            </w:tcBorders>
            <w:vAlign w:val="center"/>
          </w:tcPr>
          <w:p w14:paraId="3B005A5E" w14:textId="77777777" w:rsidR="00D5231F" w:rsidRDefault="00D5231F">
            <w:pPr>
              <w:rPr>
                <w:rFonts w:ascii="SF Pro Display Regular" w:eastAsia="Times New Roman" w:hAnsi="SF Pro Display Regular"/>
                <w:color w:val="000000"/>
                <w:sz w:val="18"/>
                <w:szCs w:val="18"/>
              </w:rPr>
            </w:pPr>
          </w:p>
        </w:tc>
        <w:tc>
          <w:tcPr>
            <w:tcW w:w="2800" w:type="dxa"/>
            <w:vMerge/>
            <w:tcBorders>
              <w:top w:val="nil"/>
              <w:left w:val="single" w:sz="4" w:space="0" w:color="auto"/>
              <w:bottom w:val="single" w:sz="4" w:space="0" w:color="auto"/>
              <w:right w:val="single" w:sz="4" w:space="0" w:color="auto"/>
            </w:tcBorders>
            <w:vAlign w:val="center"/>
          </w:tcPr>
          <w:p w14:paraId="17978ECF" w14:textId="77777777" w:rsidR="00D5231F" w:rsidRDefault="00D5231F">
            <w:pPr>
              <w:rPr>
                <w:rFonts w:ascii="SF Pro Display Regular" w:eastAsia="Times New Roman" w:hAnsi="SF Pro Display Regular"/>
                <w:color w:val="000000"/>
                <w:sz w:val="18"/>
                <w:szCs w:val="18"/>
              </w:rPr>
            </w:pPr>
          </w:p>
        </w:tc>
        <w:tc>
          <w:tcPr>
            <w:tcW w:w="1800" w:type="dxa"/>
            <w:tcBorders>
              <w:top w:val="nil"/>
              <w:left w:val="nil"/>
              <w:bottom w:val="single" w:sz="4" w:space="0" w:color="auto"/>
              <w:right w:val="single" w:sz="4" w:space="0" w:color="auto"/>
            </w:tcBorders>
            <w:shd w:val="clear" w:color="auto" w:fill="auto"/>
            <w:vAlign w:val="center"/>
          </w:tcPr>
          <w:p w14:paraId="2C4E59B1"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ADDITIONALS</w:t>
            </w:r>
          </w:p>
        </w:tc>
        <w:tc>
          <w:tcPr>
            <w:tcW w:w="4720" w:type="dxa"/>
            <w:tcBorders>
              <w:top w:val="nil"/>
              <w:left w:val="nil"/>
              <w:bottom w:val="single" w:sz="4" w:space="0" w:color="auto"/>
              <w:right w:val="single" w:sz="4" w:space="0" w:color="auto"/>
            </w:tcBorders>
            <w:shd w:val="clear" w:color="auto" w:fill="auto"/>
            <w:vAlign w:val="center"/>
          </w:tcPr>
          <w:p w14:paraId="54D3A182"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HIGH FIDELITY OUTPUT AND POWER. MEASUREMENTS TO BE PROVIDED BY ANDA.</w:t>
            </w:r>
          </w:p>
        </w:tc>
      </w:tr>
      <w:tr w:rsidR="00D5231F" w14:paraId="2A5112AD" w14:textId="77777777">
        <w:trPr>
          <w:trHeight w:val="520"/>
        </w:trPr>
        <w:tc>
          <w:tcPr>
            <w:tcW w:w="720" w:type="dxa"/>
            <w:vMerge/>
            <w:tcBorders>
              <w:top w:val="nil"/>
              <w:left w:val="single" w:sz="4" w:space="0" w:color="auto"/>
              <w:bottom w:val="single" w:sz="4" w:space="0" w:color="auto"/>
              <w:right w:val="single" w:sz="4" w:space="0" w:color="auto"/>
            </w:tcBorders>
            <w:vAlign w:val="center"/>
          </w:tcPr>
          <w:p w14:paraId="3A94FAC9" w14:textId="77777777" w:rsidR="00D5231F" w:rsidRDefault="00D5231F">
            <w:pPr>
              <w:rPr>
                <w:rFonts w:ascii="SF Pro Display Regular" w:eastAsia="Times New Roman" w:hAnsi="SF Pro Display Regular"/>
                <w:color w:val="000000"/>
                <w:sz w:val="18"/>
                <w:szCs w:val="18"/>
              </w:rPr>
            </w:pPr>
          </w:p>
        </w:tc>
        <w:tc>
          <w:tcPr>
            <w:tcW w:w="2800" w:type="dxa"/>
            <w:vMerge/>
            <w:tcBorders>
              <w:top w:val="nil"/>
              <w:left w:val="single" w:sz="4" w:space="0" w:color="auto"/>
              <w:bottom w:val="single" w:sz="4" w:space="0" w:color="auto"/>
              <w:right w:val="single" w:sz="4" w:space="0" w:color="auto"/>
            </w:tcBorders>
            <w:vAlign w:val="center"/>
          </w:tcPr>
          <w:p w14:paraId="0065D02F" w14:textId="77777777" w:rsidR="00D5231F" w:rsidRDefault="00D5231F">
            <w:pPr>
              <w:rPr>
                <w:rFonts w:ascii="SF Pro Display Regular" w:eastAsia="Times New Roman" w:hAnsi="SF Pro Display Regular"/>
                <w:color w:val="000000"/>
                <w:sz w:val="18"/>
                <w:szCs w:val="18"/>
              </w:rPr>
            </w:pPr>
          </w:p>
        </w:tc>
        <w:tc>
          <w:tcPr>
            <w:tcW w:w="1800" w:type="dxa"/>
            <w:tcBorders>
              <w:top w:val="nil"/>
              <w:left w:val="nil"/>
              <w:bottom w:val="single" w:sz="4" w:space="0" w:color="auto"/>
              <w:right w:val="single" w:sz="4" w:space="0" w:color="auto"/>
            </w:tcBorders>
            <w:shd w:val="clear" w:color="auto" w:fill="auto"/>
            <w:vAlign w:val="center"/>
          </w:tcPr>
          <w:p w14:paraId="5CF04269"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COMMENTS</w:t>
            </w:r>
          </w:p>
        </w:tc>
        <w:tc>
          <w:tcPr>
            <w:tcW w:w="4720" w:type="dxa"/>
            <w:tcBorders>
              <w:top w:val="nil"/>
              <w:left w:val="nil"/>
              <w:bottom w:val="single" w:sz="4" w:space="0" w:color="auto"/>
              <w:right w:val="single" w:sz="4" w:space="0" w:color="auto"/>
            </w:tcBorders>
            <w:shd w:val="clear" w:color="auto" w:fill="auto"/>
            <w:vAlign w:val="center"/>
          </w:tcPr>
          <w:p w14:paraId="08309DDA"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WE REQUIRE SAMPLES TO TEST AUDIO OUTPUT GIVEN ELDERLY PEOPLE DIFFICULT HEARING</w:t>
            </w:r>
          </w:p>
          <w:p w14:paraId="4C245EAE" w14:textId="307221E0" w:rsidR="00D5231F" w:rsidRDefault="000356B3" w:rsidP="00625A64">
            <w:pPr>
              <w:rPr>
                <w:rFonts w:ascii="SF Pro Display Regular" w:eastAsia="SimSun" w:hAnsi="SF Pro Display Regular"/>
                <w:color w:val="000000"/>
                <w:sz w:val="18"/>
                <w:szCs w:val="18"/>
                <w:lang w:eastAsia="zh-CN"/>
              </w:rPr>
            </w:pPr>
            <w:r w:rsidRPr="00625A64">
              <w:rPr>
                <w:rFonts w:ascii="SF Pro Display Regular" w:eastAsia="SimSun" w:hAnsi="SF Pro Display Regular" w:hint="eastAsia"/>
                <w:color w:val="0000CC"/>
                <w:sz w:val="18"/>
                <w:szCs w:val="18"/>
                <w:lang w:eastAsia="zh-CN"/>
              </w:rPr>
              <w:t>----</w:t>
            </w:r>
            <w:r>
              <w:rPr>
                <w:rFonts w:ascii="SF Pro Display Regular" w:eastAsia="SimSun" w:hAnsi="SF Pro Display Regular" w:hint="eastAsia"/>
                <w:color w:val="FF0000"/>
                <w:sz w:val="18"/>
                <w:szCs w:val="18"/>
                <w:lang w:eastAsia="zh-CN"/>
              </w:rPr>
              <w:t xml:space="preserve"> </w:t>
            </w:r>
            <w:r w:rsidR="00625A64" w:rsidRPr="00625A64">
              <w:rPr>
                <w:rFonts w:ascii="SF Pro Display Regular" w:eastAsia="SimSun" w:hAnsi="SF Pro Display Regular"/>
                <w:color w:val="0000CC"/>
                <w:sz w:val="18"/>
                <w:szCs w:val="18"/>
                <w:lang w:eastAsia="zh-CN"/>
              </w:rPr>
              <w:t xml:space="preserve">High power loudspeaker is recommended. We </w:t>
            </w:r>
            <w:r w:rsidR="00625A64" w:rsidRPr="00625A64">
              <w:rPr>
                <w:rFonts w:ascii="SF Pro Display Regular" w:eastAsia="SimSun" w:hAnsi="SF Pro Display Regular" w:hint="eastAsia"/>
                <w:color w:val="0000CC"/>
                <w:sz w:val="18"/>
                <w:szCs w:val="18"/>
                <w:lang w:eastAsia="zh-CN"/>
              </w:rPr>
              <w:t>will look</w:t>
            </w:r>
            <w:r w:rsidR="00625A64" w:rsidRPr="00625A64">
              <w:rPr>
                <w:rFonts w:ascii="SF Pro Display Regular" w:eastAsia="SimSun" w:hAnsi="SF Pro Display Regular"/>
                <w:color w:val="0000CC"/>
                <w:sz w:val="18"/>
                <w:szCs w:val="18"/>
                <w:lang w:eastAsia="zh-CN"/>
              </w:rPr>
              <w:t xml:space="preserve"> for the model. Or you provide the speaker indicators </w:t>
            </w:r>
            <w:r w:rsidR="00625A64" w:rsidRPr="00625A64">
              <w:rPr>
                <w:rFonts w:ascii="SF Pro Display Regular" w:eastAsia="SimSun" w:hAnsi="SF Pro Display Regular" w:hint="eastAsia"/>
                <w:color w:val="0000CC"/>
                <w:sz w:val="18"/>
                <w:szCs w:val="18"/>
                <w:lang w:eastAsia="zh-CN"/>
              </w:rPr>
              <w:t>which</w:t>
            </w:r>
            <w:r w:rsidR="00625A64" w:rsidRPr="00625A64">
              <w:rPr>
                <w:rFonts w:ascii="SF Pro Display Regular" w:eastAsia="SimSun" w:hAnsi="SF Pro Display Regular"/>
                <w:color w:val="0000CC"/>
                <w:sz w:val="18"/>
                <w:szCs w:val="18"/>
                <w:lang w:eastAsia="zh-CN"/>
              </w:rPr>
              <w:t xml:space="preserve"> we </w:t>
            </w:r>
            <w:r w:rsidR="00625A64" w:rsidRPr="00625A64">
              <w:rPr>
                <w:rFonts w:ascii="SF Pro Display Regular" w:eastAsia="SimSun" w:hAnsi="SF Pro Display Regular" w:hint="eastAsia"/>
                <w:color w:val="0000CC"/>
                <w:sz w:val="18"/>
                <w:szCs w:val="18"/>
                <w:lang w:eastAsia="zh-CN"/>
              </w:rPr>
              <w:t xml:space="preserve">will </w:t>
            </w:r>
            <w:r w:rsidR="00625A64" w:rsidRPr="00625A64">
              <w:rPr>
                <w:rFonts w:ascii="SF Pro Display Regular" w:eastAsia="SimSun" w:hAnsi="SF Pro Display Regular"/>
                <w:color w:val="0000CC"/>
                <w:sz w:val="18"/>
                <w:szCs w:val="18"/>
                <w:lang w:eastAsia="zh-CN"/>
              </w:rPr>
              <w:t>evaluate</w:t>
            </w:r>
            <w:r w:rsidR="00625A64" w:rsidRPr="00625A64">
              <w:rPr>
                <w:rFonts w:ascii="SF Pro Display Regular" w:eastAsia="SimSun" w:hAnsi="SF Pro Display Regular" w:hint="eastAsia"/>
                <w:color w:val="0000CC"/>
                <w:sz w:val="18"/>
                <w:szCs w:val="18"/>
                <w:lang w:eastAsia="zh-CN"/>
              </w:rPr>
              <w:t>.</w:t>
            </w:r>
            <w:ins w:id="26" w:author="Ricardo Avila" w:date="2018-08-20T17:23:00Z">
              <w:r w:rsidR="00BD2950">
                <w:rPr>
                  <w:rFonts w:ascii="SF Pro Display Regular" w:eastAsia="SimSun" w:hAnsi="SF Pro Display Regular"/>
                  <w:color w:val="0000CC"/>
                  <w:sz w:val="18"/>
                  <w:szCs w:val="18"/>
                  <w:lang w:eastAsia="zh-CN"/>
                </w:rPr>
                <w:t xml:space="preserve"> (Better you give us a sample of the loudspeaker for us to test)</w:t>
              </w:r>
            </w:ins>
          </w:p>
        </w:tc>
      </w:tr>
      <w:tr w:rsidR="00D5231F" w14:paraId="6DB14DCD" w14:textId="77777777">
        <w:trPr>
          <w:trHeight w:val="520"/>
        </w:trPr>
        <w:tc>
          <w:tcPr>
            <w:tcW w:w="720" w:type="dxa"/>
            <w:vMerge w:val="restart"/>
            <w:tcBorders>
              <w:top w:val="nil"/>
              <w:left w:val="single" w:sz="4" w:space="0" w:color="auto"/>
              <w:bottom w:val="single" w:sz="4" w:space="0" w:color="auto"/>
              <w:right w:val="single" w:sz="4" w:space="0" w:color="auto"/>
            </w:tcBorders>
            <w:shd w:val="clear" w:color="auto" w:fill="auto"/>
            <w:vAlign w:val="center"/>
          </w:tcPr>
          <w:p w14:paraId="03464C0C" w14:textId="77777777" w:rsidR="00D5231F" w:rsidRDefault="000356B3">
            <w:pPr>
              <w:jc w:val="right"/>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13</w:t>
            </w:r>
          </w:p>
        </w:tc>
        <w:tc>
          <w:tcPr>
            <w:tcW w:w="2800" w:type="dxa"/>
            <w:vMerge w:val="restart"/>
            <w:tcBorders>
              <w:top w:val="nil"/>
              <w:left w:val="single" w:sz="4" w:space="0" w:color="auto"/>
              <w:bottom w:val="single" w:sz="4" w:space="0" w:color="auto"/>
              <w:right w:val="single" w:sz="4" w:space="0" w:color="auto"/>
            </w:tcBorders>
            <w:shd w:val="clear" w:color="auto" w:fill="auto"/>
            <w:vAlign w:val="center"/>
          </w:tcPr>
          <w:p w14:paraId="3AE009A1"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BLUETOOTH</w:t>
            </w:r>
          </w:p>
        </w:tc>
        <w:tc>
          <w:tcPr>
            <w:tcW w:w="1800" w:type="dxa"/>
            <w:tcBorders>
              <w:top w:val="nil"/>
              <w:left w:val="nil"/>
              <w:bottom w:val="single" w:sz="4" w:space="0" w:color="auto"/>
              <w:right w:val="single" w:sz="4" w:space="0" w:color="auto"/>
            </w:tcBorders>
            <w:shd w:val="clear" w:color="auto" w:fill="auto"/>
            <w:vAlign w:val="center"/>
          </w:tcPr>
          <w:p w14:paraId="3FDE31D8"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TECHNOLOGY</w:t>
            </w:r>
          </w:p>
        </w:tc>
        <w:tc>
          <w:tcPr>
            <w:tcW w:w="4720" w:type="dxa"/>
            <w:tcBorders>
              <w:top w:val="nil"/>
              <w:left w:val="nil"/>
              <w:bottom w:val="single" w:sz="4" w:space="0" w:color="auto"/>
              <w:right w:val="single" w:sz="4" w:space="0" w:color="auto"/>
            </w:tcBorders>
            <w:shd w:val="clear" w:color="auto" w:fill="auto"/>
            <w:vAlign w:val="center"/>
          </w:tcPr>
          <w:p w14:paraId="3B6CB27D" w14:textId="02A68480" w:rsidR="000474EB" w:rsidRPr="00870D3A" w:rsidRDefault="000356B3" w:rsidP="00625A64">
            <w:pPr>
              <w:rPr>
                <w:rFonts w:ascii="SF Pro Display Regular" w:eastAsia="SimSun" w:hAnsi="SF Pro Display Regular"/>
                <w:color w:val="FF0000"/>
                <w:sz w:val="18"/>
                <w:szCs w:val="18"/>
                <w:lang w:eastAsia="zh-CN"/>
              </w:rPr>
            </w:pPr>
            <w:r>
              <w:rPr>
                <w:rFonts w:ascii="SF Pro Display Regular" w:eastAsia="Times New Roman" w:hAnsi="SF Pro Display Regular"/>
                <w:color w:val="000000"/>
                <w:sz w:val="18"/>
                <w:szCs w:val="18"/>
              </w:rPr>
              <w:t>4.1 BLE</w:t>
            </w:r>
            <w:r>
              <w:rPr>
                <w:rFonts w:ascii="SF Pro Display Regular" w:eastAsia="SimSun" w:hAnsi="SF Pro Display Regular" w:hint="eastAsia"/>
                <w:color w:val="000000"/>
                <w:sz w:val="18"/>
                <w:szCs w:val="18"/>
                <w:lang w:eastAsia="zh-CN"/>
              </w:rPr>
              <w:t xml:space="preserve"> /</w:t>
            </w:r>
            <w:r>
              <w:rPr>
                <w:rFonts w:ascii="SF Pro Display Regular" w:eastAsia="SimSun" w:hAnsi="SF Pro Display Regular" w:hint="eastAsia"/>
                <w:color w:val="FF0000"/>
                <w:sz w:val="18"/>
                <w:szCs w:val="18"/>
                <w:lang w:eastAsia="zh-CN"/>
              </w:rPr>
              <w:t xml:space="preserve"> </w:t>
            </w:r>
            <w:r w:rsidRPr="00625A64">
              <w:rPr>
                <w:rFonts w:ascii="SF Pro Display Regular" w:eastAsia="SimSun" w:hAnsi="SF Pro Display Regular" w:hint="eastAsia"/>
                <w:color w:val="0000CC"/>
                <w:sz w:val="18"/>
                <w:szCs w:val="18"/>
                <w:lang w:eastAsia="zh-CN"/>
              </w:rPr>
              <w:t>-</w:t>
            </w:r>
            <w:bookmarkStart w:id="27" w:name="OLE_LINK2"/>
            <w:r w:rsidRPr="00625A64">
              <w:rPr>
                <w:rFonts w:ascii="SF Pro Display Regular" w:eastAsia="SimSun" w:hAnsi="SF Pro Display Regular" w:hint="eastAsia"/>
                <w:color w:val="0000CC"/>
                <w:sz w:val="18"/>
                <w:szCs w:val="18"/>
                <w:lang w:eastAsia="zh-CN"/>
              </w:rPr>
              <w:t>----</w:t>
            </w:r>
            <w:r w:rsidR="00625A64" w:rsidRPr="00625A64">
              <w:rPr>
                <w:rFonts w:ascii="SF Pro Display Regular" w:eastAsia="SimSun" w:hAnsi="SF Pro Display Regular" w:hint="eastAsia"/>
                <w:color w:val="0000CC"/>
                <w:sz w:val="18"/>
                <w:szCs w:val="18"/>
                <w:lang w:eastAsia="zh-CN"/>
              </w:rPr>
              <w:t xml:space="preserve">Need support </w:t>
            </w:r>
            <w:r w:rsidRPr="00625A64">
              <w:rPr>
                <w:rFonts w:ascii="SF Pro Display Regular" w:eastAsia="SimSun" w:hAnsi="SF Pro Display Regular" w:hint="eastAsia"/>
                <w:color w:val="0000CC"/>
                <w:sz w:val="18"/>
                <w:szCs w:val="18"/>
                <w:lang w:eastAsia="zh-CN"/>
              </w:rPr>
              <w:t>EDR</w:t>
            </w:r>
            <w:bookmarkEnd w:id="27"/>
            <w:r w:rsidR="00870D3A">
              <w:rPr>
                <w:rFonts w:ascii="SF Pro Display Regular" w:eastAsia="SimSun" w:hAnsi="SF Pro Display Regular"/>
                <w:color w:val="0000CC"/>
                <w:sz w:val="18"/>
                <w:szCs w:val="18"/>
                <w:lang w:eastAsia="zh-CN"/>
              </w:rPr>
              <w:t xml:space="preserve"> </w:t>
            </w:r>
            <w:r w:rsidR="00870D3A">
              <w:rPr>
                <w:rFonts w:ascii="SF Pro Display Regular" w:eastAsia="SimSun" w:hAnsi="SF Pro Display Regular"/>
                <w:color w:val="FF0000"/>
                <w:sz w:val="18"/>
                <w:szCs w:val="18"/>
                <w:lang w:eastAsia="zh-CN"/>
              </w:rPr>
              <w:t>--- 4.1 + BLE? Could you explain?</w:t>
            </w:r>
            <w:bookmarkStart w:id="28" w:name="_GoBack"/>
            <w:bookmarkEnd w:id="28"/>
          </w:p>
          <w:p w14:paraId="4A2AF978" w14:textId="51FE980D" w:rsidR="00230C7B" w:rsidRPr="00230C7B" w:rsidRDefault="00230C7B" w:rsidP="00625A64">
            <w:pPr>
              <w:rPr>
                <w:rFonts w:ascii="SF Pro Display Regular" w:eastAsia="SimSun" w:hAnsi="SF Pro Display Regular"/>
                <w:color w:val="FF0000"/>
                <w:sz w:val="18"/>
                <w:szCs w:val="18"/>
                <w:lang w:eastAsia="zh-CN"/>
              </w:rPr>
            </w:pPr>
          </w:p>
        </w:tc>
      </w:tr>
      <w:tr w:rsidR="00D5231F" w14:paraId="20E53481" w14:textId="77777777">
        <w:trPr>
          <w:trHeight w:val="520"/>
        </w:trPr>
        <w:tc>
          <w:tcPr>
            <w:tcW w:w="720" w:type="dxa"/>
            <w:vMerge/>
            <w:tcBorders>
              <w:top w:val="nil"/>
              <w:left w:val="single" w:sz="4" w:space="0" w:color="auto"/>
              <w:bottom w:val="single" w:sz="4" w:space="0" w:color="auto"/>
              <w:right w:val="single" w:sz="4" w:space="0" w:color="auto"/>
            </w:tcBorders>
            <w:vAlign w:val="center"/>
          </w:tcPr>
          <w:p w14:paraId="4602B02D" w14:textId="77777777" w:rsidR="00D5231F" w:rsidRDefault="00D5231F">
            <w:pPr>
              <w:rPr>
                <w:rFonts w:ascii="SF Pro Display Regular" w:eastAsia="Times New Roman" w:hAnsi="SF Pro Display Regular"/>
                <w:color w:val="000000"/>
                <w:sz w:val="18"/>
                <w:szCs w:val="18"/>
              </w:rPr>
            </w:pPr>
          </w:p>
        </w:tc>
        <w:tc>
          <w:tcPr>
            <w:tcW w:w="2800" w:type="dxa"/>
            <w:vMerge/>
            <w:tcBorders>
              <w:top w:val="nil"/>
              <w:left w:val="single" w:sz="4" w:space="0" w:color="auto"/>
              <w:bottom w:val="single" w:sz="4" w:space="0" w:color="auto"/>
              <w:right w:val="single" w:sz="4" w:space="0" w:color="auto"/>
            </w:tcBorders>
            <w:vAlign w:val="center"/>
          </w:tcPr>
          <w:p w14:paraId="702D8E2E" w14:textId="77777777" w:rsidR="00D5231F" w:rsidRDefault="00D5231F">
            <w:pPr>
              <w:rPr>
                <w:rFonts w:ascii="SF Pro Display Regular" w:eastAsia="Times New Roman" w:hAnsi="SF Pro Display Regular"/>
                <w:color w:val="000000"/>
                <w:sz w:val="18"/>
                <w:szCs w:val="18"/>
              </w:rPr>
            </w:pPr>
          </w:p>
        </w:tc>
        <w:tc>
          <w:tcPr>
            <w:tcW w:w="1800" w:type="dxa"/>
            <w:vMerge w:val="restart"/>
            <w:tcBorders>
              <w:top w:val="nil"/>
              <w:left w:val="single" w:sz="4" w:space="0" w:color="auto"/>
              <w:bottom w:val="single" w:sz="4" w:space="0" w:color="auto"/>
              <w:right w:val="single" w:sz="4" w:space="0" w:color="auto"/>
            </w:tcBorders>
            <w:shd w:val="clear" w:color="auto" w:fill="auto"/>
            <w:vAlign w:val="center"/>
          </w:tcPr>
          <w:p w14:paraId="1EB460C4"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ADDITIONALS</w:t>
            </w:r>
          </w:p>
        </w:tc>
        <w:tc>
          <w:tcPr>
            <w:tcW w:w="4720" w:type="dxa"/>
            <w:tcBorders>
              <w:top w:val="nil"/>
              <w:left w:val="nil"/>
              <w:bottom w:val="single" w:sz="4" w:space="0" w:color="auto"/>
              <w:right w:val="single" w:sz="4" w:space="0" w:color="auto"/>
            </w:tcBorders>
            <w:shd w:val="clear" w:color="auto" w:fill="auto"/>
            <w:vAlign w:val="center"/>
          </w:tcPr>
          <w:p w14:paraId="08F101F8"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INTEGRATED AUDIO CODEC FOR HIGH FIDELITY AUDIO TRANSMISSIONS</w:t>
            </w:r>
          </w:p>
        </w:tc>
      </w:tr>
      <w:tr w:rsidR="00D5231F" w14:paraId="21773AC0" w14:textId="77777777">
        <w:trPr>
          <w:trHeight w:val="520"/>
        </w:trPr>
        <w:tc>
          <w:tcPr>
            <w:tcW w:w="720" w:type="dxa"/>
            <w:vMerge/>
            <w:tcBorders>
              <w:top w:val="nil"/>
              <w:left w:val="single" w:sz="4" w:space="0" w:color="auto"/>
              <w:bottom w:val="single" w:sz="4" w:space="0" w:color="auto"/>
              <w:right w:val="single" w:sz="4" w:space="0" w:color="auto"/>
            </w:tcBorders>
            <w:vAlign w:val="center"/>
          </w:tcPr>
          <w:p w14:paraId="141BEF30" w14:textId="77777777" w:rsidR="00D5231F" w:rsidRDefault="00D5231F">
            <w:pPr>
              <w:rPr>
                <w:rFonts w:ascii="SF Pro Display Regular" w:eastAsia="Times New Roman" w:hAnsi="SF Pro Display Regular"/>
                <w:color w:val="000000"/>
                <w:sz w:val="18"/>
                <w:szCs w:val="18"/>
              </w:rPr>
            </w:pPr>
          </w:p>
        </w:tc>
        <w:tc>
          <w:tcPr>
            <w:tcW w:w="2800" w:type="dxa"/>
            <w:vMerge/>
            <w:tcBorders>
              <w:top w:val="nil"/>
              <w:left w:val="single" w:sz="4" w:space="0" w:color="auto"/>
              <w:bottom w:val="single" w:sz="4" w:space="0" w:color="auto"/>
              <w:right w:val="single" w:sz="4" w:space="0" w:color="auto"/>
            </w:tcBorders>
            <w:vAlign w:val="center"/>
          </w:tcPr>
          <w:p w14:paraId="0EB3D25E" w14:textId="77777777" w:rsidR="00D5231F" w:rsidRDefault="00D5231F">
            <w:pPr>
              <w:rPr>
                <w:rFonts w:ascii="SF Pro Display Regular" w:eastAsia="Times New Roman" w:hAnsi="SF Pro Display Regular"/>
                <w:color w:val="000000"/>
                <w:sz w:val="18"/>
                <w:szCs w:val="18"/>
              </w:rPr>
            </w:pPr>
          </w:p>
        </w:tc>
        <w:tc>
          <w:tcPr>
            <w:tcW w:w="1800" w:type="dxa"/>
            <w:vMerge/>
            <w:tcBorders>
              <w:top w:val="nil"/>
              <w:left w:val="single" w:sz="4" w:space="0" w:color="auto"/>
              <w:bottom w:val="single" w:sz="4" w:space="0" w:color="auto"/>
              <w:right w:val="single" w:sz="4" w:space="0" w:color="auto"/>
            </w:tcBorders>
            <w:vAlign w:val="center"/>
          </w:tcPr>
          <w:p w14:paraId="239A1008" w14:textId="77777777" w:rsidR="00D5231F" w:rsidRDefault="00D5231F">
            <w:pPr>
              <w:rPr>
                <w:rFonts w:ascii="SF Pro Display Regular" w:eastAsia="Times New Roman" w:hAnsi="SF Pro Display Regular"/>
                <w:color w:val="000000"/>
                <w:sz w:val="18"/>
                <w:szCs w:val="18"/>
              </w:rPr>
            </w:pPr>
          </w:p>
        </w:tc>
        <w:tc>
          <w:tcPr>
            <w:tcW w:w="4720" w:type="dxa"/>
            <w:tcBorders>
              <w:top w:val="nil"/>
              <w:left w:val="nil"/>
              <w:bottom w:val="single" w:sz="4" w:space="0" w:color="auto"/>
              <w:right w:val="single" w:sz="4" w:space="0" w:color="auto"/>
            </w:tcBorders>
            <w:shd w:val="clear" w:color="auto" w:fill="auto"/>
            <w:vAlign w:val="center"/>
          </w:tcPr>
          <w:p w14:paraId="6865B901"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POSSIBILITY TO PAIR WITH ANOTHER SIMILAR DEVICE, ANDROID AND IOS</w:t>
            </w:r>
          </w:p>
        </w:tc>
      </w:tr>
      <w:tr w:rsidR="00D5231F" w14:paraId="1CF8271D" w14:textId="77777777">
        <w:trPr>
          <w:trHeight w:val="520"/>
        </w:trPr>
        <w:tc>
          <w:tcPr>
            <w:tcW w:w="720" w:type="dxa"/>
            <w:vMerge w:val="restart"/>
            <w:tcBorders>
              <w:top w:val="nil"/>
              <w:left w:val="single" w:sz="4" w:space="0" w:color="auto"/>
              <w:bottom w:val="single" w:sz="4" w:space="0" w:color="auto"/>
              <w:right w:val="single" w:sz="4" w:space="0" w:color="auto"/>
            </w:tcBorders>
            <w:shd w:val="clear" w:color="auto" w:fill="auto"/>
            <w:vAlign w:val="center"/>
          </w:tcPr>
          <w:p w14:paraId="761593FD" w14:textId="77777777" w:rsidR="00D5231F" w:rsidRDefault="000356B3">
            <w:pPr>
              <w:jc w:val="right"/>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14</w:t>
            </w:r>
          </w:p>
        </w:tc>
        <w:tc>
          <w:tcPr>
            <w:tcW w:w="2800" w:type="dxa"/>
            <w:vMerge w:val="restart"/>
            <w:tcBorders>
              <w:top w:val="nil"/>
              <w:left w:val="single" w:sz="4" w:space="0" w:color="auto"/>
              <w:bottom w:val="single" w:sz="4" w:space="0" w:color="auto"/>
              <w:right w:val="single" w:sz="4" w:space="0" w:color="auto"/>
            </w:tcBorders>
            <w:shd w:val="clear" w:color="auto" w:fill="auto"/>
            <w:vAlign w:val="center"/>
          </w:tcPr>
          <w:p w14:paraId="34DB529D"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WIFI</w:t>
            </w:r>
          </w:p>
        </w:tc>
        <w:tc>
          <w:tcPr>
            <w:tcW w:w="1800" w:type="dxa"/>
            <w:tcBorders>
              <w:top w:val="nil"/>
              <w:left w:val="nil"/>
              <w:bottom w:val="single" w:sz="4" w:space="0" w:color="auto"/>
              <w:right w:val="single" w:sz="4" w:space="0" w:color="auto"/>
            </w:tcBorders>
            <w:shd w:val="clear" w:color="auto" w:fill="auto"/>
            <w:vAlign w:val="center"/>
          </w:tcPr>
          <w:p w14:paraId="5CFD14B2"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TECHNOLOGY</w:t>
            </w:r>
          </w:p>
        </w:tc>
        <w:tc>
          <w:tcPr>
            <w:tcW w:w="4720" w:type="dxa"/>
            <w:tcBorders>
              <w:top w:val="nil"/>
              <w:left w:val="nil"/>
              <w:bottom w:val="single" w:sz="4" w:space="0" w:color="auto"/>
              <w:right w:val="single" w:sz="4" w:space="0" w:color="auto"/>
            </w:tcBorders>
            <w:shd w:val="clear" w:color="auto" w:fill="auto"/>
            <w:vAlign w:val="center"/>
          </w:tcPr>
          <w:p w14:paraId="740FCB53"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802.11 B/G/N</w:t>
            </w:r>
          </w:p>
        </w:tc>
      </w:tr>
      <w:tr w:rsidR="00D5231F" w14:paraId="2A4C4A20" w14:textId="77777777">
        <w:trPr>
          <w:trHeight w:val="520"/>
        </w:trPr>
        <w:tc>
          <w:tcPr>
            <w:tcW w:w="720" w:type="dxa"/>
            <w:vMerge/>
            <w:tcBorders>
              <w:top w:val="nil"/>
              <w:left w:val="single" w:sz="4" w:space="0" w:color="auto"/>
              <w:bottom w:val="single" w:sz="4" w:space="0" w:color="auto"/>
              <w:right w:val="single" w:sz="4" w:space="0" w:color="auto"/>
            </w:tcBorders>
            <w:vAlign w:val="center"/>
          </w:tcPr>
          <w:p w14:paraId="77015607" w14:textId="77777777" w:rsidR="00D5231F" w:rsidRDefault="00D5231F">
            <w:pPr>
              <w:rPr>
                <w:rFonts w:ascii="SF Pro Display Regular" w:eastAsia="Times New Roman" w:hAnsi="SF Pro Display Regular"/>
                <w:color w:val="000000"/>
                <w:sz w:val="18"/>
                <w:szCs w:val="18"/>
              </w:rPr>
            </w:pPr>
          </w:p>
        </w:tc>
        <w:tc>
          <w:tcPr>
            <w:tcW w:w="2800" w:type="dxa"/>
            <w:vMerge/>
            <w:tcBorders>
              <w:top w:val="nil"/>
              <w:left w:val="single" w:sz="4" w:space="0" w:color="auto"/>
              <w:bottom w:val="single" w:sz="4" w:space="0" w:color="auto"/>
              <w:right w:val="single" w:sz="4" w:space="0" w:color="auto"/>
            </w:tcBorders>
            <w:vAlign w:val="center"/>
          </w:tcPr>
          <w:p w14:paraId="094E4A39" w14:textId="77777777" w:rsidR="00D5231F" w:rsidRDefault="00D5231F">
            <w:pPr>
              <w:rPr>
                <w:rFonts w:ascii="SF Pro Display Regular" w:eastAsia="Times New Roman" w:hAnsi="SF Pro Display Regular"/>
                <w:color w:val="000000"/>
                <w:sz w:val="18"/>
                <w:szCs w:val="18"/>
              </w:rPr>
            </w:pPr>
          </w:p>
        </w:tc>
        <w:tc>
          <w:tcPr>
            <w:tcW w:w="1800" w:type="dxa"/>
            <w:tcBorders>
              <w:top w:val="nil"/>
              <w:left w:val="nil"/>
              <w:bottom w:val="single" w:sz="4" w:space="0" w:color="auto"/>
              <w:right w:val="single" w:sz="4" w:space="0" w:color="auto"/>
            </w:tcBorders>
            <w:shd w:val="clear" w:color="auto" w:fill="auto"/>
            <w:vAlign w:val="center"/>
          </w:tcPr>
          <w:p w14:paraId="1B8233F7"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TYPE</w:t>
            </w:r>
          </w:p>
        </w:tc>
        <w:tc>
          <w:tcPr>
            <w:tcW w:w="4720" w:type="dxa"/>
            <w:tcBorders>
              <w:top w:val="nil"/>
              <w:left w:val="nil"/>
              <w:bottom w:val="single" w:sz="4" w:space="0" w:color="auto"/>
              <w:right w:val="single" w:sz="4" w:space="0" w:color="auto"/>
            </w:tcBorders>
            <w:shd w:val="clear" w:color="auto" w:fill="auto"/>
            <w:vAlign w:val="center"/>
          </w:tcPr>
          <w:p w14:paraId="6D105A9A" w14:textId="079C55ED" w:rsidR="002C7924" w:rsidRPr="00625A64" w:rsidRDefault="000356B3" w:rsidP="002C7924">
            <w:pPr>
              <w:rPr>
                <w:rFonts w:ascii="SF Pro Display Regular" w:eastAsia="SimSun" w:hAnsi="SF Pro Display Regular"/>
                <w:color w:val="0000CC"/>
                <w:sz w:val="18"/>
                <w:szCs w:val="18"/>
                <w:lang w:eastAsia="zh-CN"/>
              </w:rPr>
            </w:pPr>
            <w:r>
              <w:rPr>
                <w:rFonts w:ascii="SF Pro Display Regular" w:eastAsia="Times New Roman" w:hAnsi="SF Pro Display Regular"/>
                <w:color w:val="000000"/>
                <w:sz w:val="18"/>
                <w:szCs w:val="18"/>
              </w:rPr>
              <w:t xml:space="preserve">2.4GHZ </w:t>
            </w:r>
          </w:p>
          <w:p w14:paraId="2770B7EA" w14:textId="4CF0DBAA" w:rsidR="00D5231F" w:rsidRPr="00625A64" w:rsidRDefault="00D5231F" w:rsidP="00625A64">
            <w:pPr>
              <w:rPr>
                <w:rFonts w:ascii="SF Pro Display Regular" w:eastAsia="SimSun" w:hAnsi="SF Pro Display Regular"/>
                <w:color w:val="0000CC"/>
                <w:sz w:val="18"/>
                <w:szCs w:val="18"/>
                <w:lang w:eastAsia="zh-CN"/>
              </w:rPr>
            </w:pPr>
          </w:p>
        </w:tc>
      </w:tr>
      <w:tr w:rsidR="00D5231F" w14:paraId="4F92E784" w14:textId="77777777">
        <w:trPr>
          <w:trHeight w:val="520"/>
        </w:trPr>
        <w:tc>
          <w:tcPr>
            <w:tcW w:w="720" w:type="dxa"/>
            <w:tcBorders>
              <w:top w:val="nil"/>
              <w:left w:val="single" w:sz="4" w:space="0" w:color="auto"/>
              <w:bottom w:val="single" w:sz="4" w:space="0" w:color="auto"/>
              <w:right w:val="single" w:sz="4" w:space="0" w:color="auto"/>
            </w:tcBorders>
            <w:shd w:val="clear" w:color="auto" w:fill="auto"/>
            <w:vAlign w:val="center"/>
          </w:tcPr>
          <w:p w14:paraId="4BC4775B" w14:textId="77777777" w:rsidR="00D5231F" w:rsidRDefault="000356B3">
            <w:pPr>
              <w:jc w:val="right"/>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15</w:t>
            </w:r>
          </w:p>
        </w:tc>
        <w:tc>
          <w:tcPr>
            <w:tcW w:w="2800" w:type="dxa"/>
            <w:tcBorders>
              <w:top w:val="nil"/>
              <w:left w:val="nil"/>
              <w:bottom w:val="single" w:sz="4" w:space="0" w:color="auto"/>
              <w:right w:val="single" w:sz="4" w:space="0" w:color="auto"/>
            </w:tcBorders>
            <w:shd w:val="clear" w:color="auto" w:fill="auto"/>
            <w:vAlign w:val="center"/>
          </w:tcPr>
          <w:p w14:paraId="4B23ADB5"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VIBRATOR</w:t>
            </w:r>
          </w:p>
        </w:tc>
        <w:tc>
          <w:tcPr>
            <w:tcW w:w="1800" w:type="dxa"/>
            <w:tcBorders>
              <w:top w:val="nil"/>
              <w:left w:val="nil"/>
              <w:bottom w:val="single" w:sz="4" w:space="0" w:color="auto"/>
              <w:right w:val="single" w:sz="4" w:space="0" w:color="auto"/>
            </w:tcBorders>
            <w:shd w:val="clear" w:color="auto" w:fill="auto"/>
            <w:vAlign w:val="center"/>
          </w:tcPr>
          <w:p w14:paraId="32CBD5D1"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COMMENTS</w:t>
            </w:r>
          </w:p>
        </w:tc>
        <w:tc>
          <w:tcPr>
            <w:tcW w:w="4720" w:type="dxa"/>
            <w:tcBorders>
              <w:top w:val="nil"/>
              <w:left w:val="nil"/>
              <w:bottom w:val="single" w:sz="4" w:space="0" w:color="auto"/>
              <w:right w:val="single" w:sz="4" w:space="0" w:color="auto"/>
            </w:tcBorders>
            <w:shd w:val="clear" w:color="auto" w:fill="auto"/>
            <w:vAlign w:val="center"/>
          </w:tcPr>
          <w:p w14:paraId="50D67D54" w14:textId="77777777" w:rsidR="00D5231F" w:rsidRDefault="000356B3" w:rsidP="00625A64">
            <w:pPr>
              <w:rPr>
                <w:rFonts w:ascii="SF Pro Display Regular" w:eastAsia="SimSun" w:hAnsi="SF Pro Display Regular"/>
                <w:color w:val="000000"/>
                <w:sz w:val="18"/>
                <w:szCs w:val="18"/>
                <w:lang w:eastAsia="zh-CN"/>
              </w:rPr>
            </w:pPr>
            <w:r>
              <w:rPr>
                <w:rFonts w:ascii="SF Pro Display Regular" w:eastAsia="Times New Roman" w:hAnsi="SF Pro Display Regular"/>
                <w:color w:val="000000"/>
                <w:sz w:val="18"/>
                <w:szCs w:val="18"/>
              </w:rPr>
              <w:t>COMPONENT TO BE SELECTED WITH ANDA</w:t>
            </w:r>
            <w:r>
              <w:rPr>
                <w:rFonts w:ascii="SF Pro Display Regular" w:eastAsia="SimSun" w:hAnsi="SF Pro Display Regular" w:hint="eastAsia"/>
                <w:color w:val="000000"/>
                <w:sz w:val="18"/>
                <w:szCs w:val="18"/>
                <w:lang w:eastAsia="zh-CN"/>
              </w:rPr>
              <w:t xml:space="preserve"> </w:t>
            </w:r>
            <w:r w:rsidR="00625A64">
              <w:rPr>
                <w:rFonts w:ascii="SF Pro Display Regular" w:eastAsia="SimSun" w:hAnsi="SF Pro Display Regular"/>
                <w:color w:val="000000"/>
                <w:sz w:val="18"/>
                <w:szCs w:val="18"/>
                <w:lang w:eastAsia="zh-CN"/>
              </w:rPr>
              <w:t>–</w:t>
            </w:r>
            <w:r>
              <w:rPr>
                <w:rFonts w:ascii="SF Pro Display Regular" w:eastAsia="SimSun" w:hAnsi="SF Pro Display Regular" w:hint="eastAsia"/>
                <w:color w:val="000000"/>
                <w:sz w:val="18"/>
                <w:szCs w:val="18"/>
                <w:lang w:eastAsia="zh-CN"/>
              </w:rPr>
              <w:t xml:space="preserve"> </w:t>
            </w:r>
            <w:r w:rsidR="00625A64" w:rsidRPr="00625A64">
              <w:rPr>
                <w:rFonts w:ascii="SF Pro Display Regular" w:eastAsia="SimSun" w:hAnsi="SF Pro Display Regular" w:hint="eastAsia"/>
                <w:color w:val="0000CC"/>
                <w:sz w:val="18"/>
                <w:szCs w:val="18"/>
                <w:lang w:eastAsia="zh-CN"/>
              </w:rPr>
              <w:t xml:space="preserve">recommend </w:t>
            </w:r>
            <w:r w:rsidRPr="00625A64">
              <w:rPr>
                <w:rFonts w:ascii="SF Pro Display Regular" w:eastAsia="SimSun" w:hAnsi="SF Pro Display Regular" w:hint="eastAsia"/>
                <w:color w:val="0000CC"/>
                <w:sz w:val="18"/>
                <w:szCs w:val="18"/>
                <w:lang w:eastAsia="zh-CN"/>
              </w:rPr>
              <w:t>0720</w:t>
            </w:r>
          </w:p>
        </w:tc>
      </w:tr>
    </w:tbl>
    <w:p w14:paraId="51C89149" w14:textId="77777777" w:rsidR="00D5231F" w:rsidRDefault="00D5231F">
      <w:pPr>
        <w:rPr>
          <w:rFonts w:ascii="SF Pro Text" w:hAnsi="SF Pro Text"/>
        </w:rPr>
      </w:pPr>
    </w:p>
    <w:p w14:paraId="167A91A9" w14:textId="77777777" w:rsidR="00D5231F" w:rsidRDefault="00D5231F">
      <w:pPr>
        <w:rPr>
          <w:rFonts w:ascii="SF Pro Text" w:hAnsi="SF Pro Text"/>
        </w:rPr>
      </w:pPr>
    </w:p>
    <w:p w14:paraId="7732C8B3" w14:textId="77777777" w:rsidR="00D5231F" w:rsidRDefault="00D5231F">
      <w:pPr>
        <w:rPr>
          <w:rFonts w:ascii="SF Pro Text" w:hAnsi="SF Pro Text"/>
        </w:rPr>
      </w:pPr>
    </w:p>
    <w:p w14:paraId="724A5FBA" w14:textId="77777777" w:rsidR="00D5231F" w:rsidRDefault="00D5231F">
      <w:pPr>
        <w:rPr>
          <w:rFonts w:ascii="SF Pro Text" w:hAnsi="SF Pro Text"/>
        </w:rPr>
      </w:pPr>
    </w:p>
    <w:p w14:paraId="2A476792" w14:textId="77777777" w:rsidR="00D5231F" w:rsidRDefault="00D5231F">
      <w:pPr>
        <w:rPr>
          <w:rFonts w:ascii="SF Pro Text" w:hAnsi="SF Pro Text"/>
        </w:rPr>
      </w:pPr>
    </w:p>
    <w:p w14:paraId="105D0F67" w14:textId="77777777" w:rsidR="00D5231F" w:rsidRDefault="00D5231F">
      <w:pPr>
        <w:rPr>
          <w:rFonts w:ascii="SF Pro Text" w:hAnsi="SF Pro Text"/>
        </w:rPr>
      </w:pPr>
    </w:p>
    <w:p w14:paraId="5D24A135" w14:textId="77777777" w:rsidR="00D5231F" w:rsidRDefault="000356B3">
      <w:pPr>
        <w:rPr>
          <w:rFonts w:ascii="SF Pro Text" w:hAnsi="SF Pro Text"/>
        </w:rPr>
      </w:pPr>
      <w:r>
        <w:rPr>
          <w:rFonts w:ascii="SF Pro Text" w:hAnsi="SF Pro Text"/>
        </w:rPr>
        <w:t>PRODUCT’S EMBEDDED SYSTEM</w:t>
      </w:r>
    </w:p>
    <w:p w14:paraId="61495055" w14:textId="77777777" w:rsidR="00D5231F" w:rsidRDefault="000356B3">
      <w:pPr>
        <w:pBdr>
          <w:bottom w:val="single" w:sz="6" w:space="1" w:color="auto"/>
        </w:pBdr>
        <w:rPr>
          <w:rFonts w:ascii="SF Pro Text" w:hAnsi="SF Pro Text"/>
          <w:b/>
        </w:rPr>
      </w:pPr>
      <w:r>
        <w:rPr>
          <w:rFonts w:ascii="SF Pro Text" w:hAnsi="SF Pro Text"/>
          <w:b/>
        </w:rPr>
        <w:t>HARDWARE REQUIREMENTS</w:t>
      </w:r>
    </w:p>
    <w:tbl>
      <w:tblPr>
        <w:tblW w:w="10040" w:type="dxa"/>
        <w:tblLayout w:type="fixed"/>
        <w:tblLook w:val="04A0" w:firstRow="1" w:lastRow="0" w:firstColumn="1" w:lastColumn="0" w:noHBand="0" w:noVBand="1"/>
      </w:tblPr>
      <w:tblGrid>
        <w:gridCol w:w="720"/>
        <w:gridCol w:w="2800"/>
        <w:gridCol w:w="1800"/>
        <w:gridCol w:w="4720"/>
      </w:tblGrid>
      <w:tr w:rsidR="00D5231F" w14:paraId="736BD2BF" w14:textId="77777777">
        <w:trPr>
          <w:trHeight w:val="520"/>
        </w:trPr>
        <w:tc>
          <w:tcPr>
            <w:tcW w:w="7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49BC42A" w14:textId="77777777" w:rsidR="00D5231F" w:rsidRDefault="000356B3">
            <w:pPr>
              <w:jc w:val="right"/>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16</w:t>
            </w:r>
          </w:p>
        </w:tc>
        <w:tc>
          <w:tcPr>
            <w:tcW w:w="280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6C15FB0"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KEY: POWER BUTTON</w:t>
            </w:r>
          </w:p>
        </w:tc>
        <w:tc>
          <w:tcPr>
            <w:tcW w:w="1800" w:type="dxa"/>
            <w:tcBorders>
              <w:top w:val="single" w:sz="4" w:space="0" w:color="auto"/>
              <w:left w:val="nil"/>
              <w:bottom w:val="single" w:sz="4" w:space="0" w:color="auto"/>
              <w:right w:val="single" w:sz="4" w:space="0" w:color="auto"/>
            </w:tcBorders>
            <w:shd w:val="clear" w:color="auto" w:fill="auto"/>
            <w:vAlign w:val="center"/>
          </w:tcPr>
          <w:p w14:paraId="7380DA5F"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COMMENTS</w:t>
            </w:r>
          </w:p>
        </w:tc>
        <w:tc>
          <w:tcPr>
            <w:tcW w:w="4720" w:type="dxa"/>
            <w:tcBorders>
              <w:top w:val="single" w:sz="4" w:space="0" w:color="auto"/>
              <w:left w:val="nil"/>
              <w:bottom w:val="single" w:sz="4" w:space="0" w:color="auto"/>
              <w:right w:val="single" w:sz="4" w:space="0" w:color="auto"/>
            </w:tcBorders>
            <w:shd w:val="clear" w:color="auto" w:fill="auto"/>
            <w:vAlign w:val="center"/>
          </w:tcPr>
          <w:p w14:paraId="31465D08"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COMPONENT TO BE SELECTED WITH ANDA, DESIRED: HAPTIC FEEDBACK WITH LESS MECHANICAL PARTS FOR LONGER PART LIFE</w:t>
            </w:r>
          </w:p>
        </w:tc>
      </w:tr>
      <w:tr w:rsidR="00D5231F" w14:paraId="6699470D" w14:textId="77777777">
        <w:trPr>
          <w:trHeight w:val="520"/>
        </w:trPr>
        <w:tc>
          <w:tcPr>
            <w:tcW w:w="720" w:type="dxa"/>
            <w:vMerge/>
            <w:tcBorders>
              <w:top w:val="single" w:sz="4" w:space="0" w:color="auto"/>
              <w:left w:val="single" w:sz="4" w:space="0" w:color="auto"/>
              <w:bottom w:val="single" w:sz="4" w:space="0" w:color="auto"/>
              <w:right w:val="single" w:sz="4" w:space="0" w:color="auto"/>
            </w:tcBorders>
            <w:vAlign w:val="center"/>
          </w:tcPr>
          <w:p w14:paraId="0A80D73C" w14:textId="77777777" w:rsidR="00D5231F" w:rsidRDefault="00D5231F">
            <w:pPr>
              <w:rPr>
                <w:rFonts w:ascii="SF Pro Display Regular" w:eastAsia="Times New Roman" w:hAnsi="SF Pro Display Regular"/>
                <w:color w:val="000000"/>
                <w:sz w:val="18"/>
                <w:szCs w:val="18"/>
              </w:rPr>
            </w:pPr>
          </w:p>
        </w:tc>
        <w:tc>
          <w:tcPr>
            <w:tcW w:w="2800" w:type="dxa"/>
            <w:vMerge/>
            <w:tcBorders>
              <w:top w:val="single" w:sz="4" w:space="0" w:color="auto"/>
              <w:left w:val="single" w:sz="4" w:space="0" w:color="auto"/>
              <w:bottom w:val="single" w:sz="4" w:space="0" w:color="auto"/>
              <w:right w:val="single" w:sz="4" w:space="0" w:color="auto"/>
            </w:tcBorders>
            <w:vAlign w:val="center"/>
          </w:tcPr>
          <w:p w14:paraId="0BCDD75E" w14:textId="77777777" w:rsidR="00D5231F" w:rsidRDefault="00D5231F">
            <w:pPr>
              <w:rPr>
                <w:rFonts w:ascii="SF Pro Display Regular" w:eastAsia="Times New Roman" w:hAnsi="SF Pro Display Regular"/>
                <w:color w:val="000000"/>
                <w:sz w:val="18"/>
                <w:szCs w:val="18"/>
              </w:rPr>
            </w:pPr>
          </w:p>
        </w:tc>
        <w:tc>
          <w:tcPr>
            <w:tcW w:w="1800" w:type="dxa"/>
            <w:vMerge w:val="restart"/>
            <w:tcBorders>
              <w:top w:val="nil"/>
              <w:left w:val="single" w:sz="4" w:space="0" w:color="auto"/>
              <w:bottom w:val="single" w:sz="4" w:space="0" w:color="auto"/>
              <w:right w:val="single" w:sz="4" w:space="0" w:color="auto"/>
            </w:tcBorders>
            <w:shd w:val="clear" w:color="auto" w:fill="auto"/>
            <w:vAlign w:val="center"/>
          </w:tcPr>
          <w:p w14:paraId="72CBD7F5"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ADDITIONALS</w:t>
            </w:r>
          </w:p>
        </w:tc>
        <w:tc>
          <w:tcPr>
            <w:tcW w:w="4720" w:type="dxa"/>
            <w:tcBorders>
              <w:top w:val="nil"/>
              <w:left w:val="nil"/>
              <w:bottom w:val="single" w:sz="4" w:space="0" w:color="auto"/>
              <w:right w:val="single" w:sz="4" w:space="0" w:color="auto"/>
            </w:tcBorders>
            <w:shd w:val="clear" w:color="auto" w:fill="auto"/>
            <w:vAlign w:val="center"/>
          </w:tcPr>
          <w:p w14:paraId="1128D5A8"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INTERFACE TO ACCESS TO KEY EVENTS IN HIGH LEVEL IS NEEDED</w:t>
            </w:r>
          </w:p>
        </w:tc>
      </w:tr>
      <w:tr w:rsidR="00D5231F" w14:paraId="5B44696E" w14:textId="77777777">
        <w:trPr>
          <w:trHeight w:val="520"/>
        </w:trPr>
        <w:tc>
          <w:tcPr>
            <w:tcW w:w="720" w:type="dxa"/>
            <w:vMerge/>
            <w:tcBorders>
              <w:top w:val="single" w:sz="4" w:space="0" w:color="auto"/>
              <w:left w:val="single" w:sz="4" w:space="0" w:color="auto"/>
              <w:bottom w:val="single" w:sz="4" w:space="0" w:color="auto"/>
              <w:right w:val="single" w:sz="4" w:space="0" w:color="auto"/>
            </w:tcBorders>
            <w:vAlign w:val="center"/>
          </w:tcPr>
          <w:p w14:paraId="2147A055" w14:textId="77777777" w:rsidR="00D5231F" w:rsidRDefault="00D5231F">
            <w:pPr>
              <w:rPr>
                <w:rFonts w:ascii="SF Pro Display Regular" w:eastAsia="Times New Roman" w:hAnsi="SF Pro Display Regular"/>
                <w:color w:val="000000"/>
                <w:sz w:val="18"/>
                <w:szCs w:val="18"/>
              </w:rPr>
            </w:pPr>
          </w:p>
        </w:tc>
        <w:tc>
          <w:tcPr>
            <w:tcW w:w="2800" w:type="dxa"/>
            <w:vMerge/>
            <w:tcBorders>
              <w:top w:val="single" w:sz="4" w:space="0" w:color="auto"/>
              <w:left w:val="single" w:sz="4" w:space="0" w:color="auto"/>
              <w:bottom w:val="single" w:sz="4" w:space="0" w:color="auto"/>
              <w:right w:val="single" w:sz="4" w:space="0" w:color="auto"/>
            </w:tcBorders>
            <w:vAlign w:val="center"/>
          </w:tcPr>
          <w:p w14:paraId="53DE91DA" w14:textId="77777777" w:rsidR="00D5231F" w:rsidRDefault="00D5231F">
            <w:pPr>
              <w:rPr>
                <w:rFonts w:ascii="SF Pro Display Regular" w:eastAsia="Times New Roman" w:hAnsi="SF Pro Display Regular"/>
                <w:color w:val="000000"/>
                <w:sz w:val="18"/>
                <w:szCs w:val="18"/>
              </w:rPr>
            </w:pPr>
          </w:p>
        </w:tc>
        <w:tc>
          <w:tcPr>
            <w:tcW w:w="1800" w:type="dxa"/>
            <w:vMerge/>
            <w:tcBorders>
              <w:top w:val="nil"/>
              <w:left w:val="single" w:sz="4" w:space="0" w:color="auto"/>
              <w:bottom w:val="single" w:sz="4" w:space="0" w:color="auto"/>
              <w:right w:val="single" w:sz="4" w:space="0" w:color="auto"/>
            </w:tcBorders>
            <w:vAlign w:val="center"/>
          </w:tcPr>
          <w:p w14:paraId="1C8E4225" w14:textId="77777777" w:rsidR="00D5231F" w:rsidRDefault="00D5231F">
            <w:pPr>
              <w:rPr>
                <w:rFonts w:ascii="SF Pro Display Regular" w:eastAsia="Times New Roman" w:hAnsi="SF Pro Display Regular"/>
                <w:color w:val="000000"/>
                <w:sz w:val="18"/>
                <w:szCs w:val="18"/>
              </w:rPr>
            </w:pPr>
          </w:p>
        </w:tc>
        <w:tc>
          <w:tcPr>
            <w:tcW w:w="4720" w:type="dxa"/>
            <w:tcBorders>
              <w:top w:val="nil"/>
              <w:left w:val="nil"/>
              <w:bottom w:val="single" w:sz="4" w:space="0" w:color="auto"/>
              <w:right w:val="single" w:sz="4" w:space="0" w:color="auto"/>
            </w:tcBorders>
            <w:shd w:val="clear" w:color="auto" w:fill="auto"/>
            <w:vAlign w:val="center"/>
          </w:tcPr>
          <w:p w14:paraId="188C5924"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ENABLE THE POSSIBILITY TO INTERCEPT BUTTON EVENTS FOR DIFFERENT PURPOSES</w:t>
            </w:r>
          </w:p>
        </w:tc>
      </w:tr>
      <w:tr w:rsidR="00D5231F" w14:paraId="12B5499D" w14:textId="77777777">
        <w:trPr>
          <w:trHeight w:val="520"/>
        </w:trPr>
        <w:tc>
          <w:tcPr>
            <w:tcW w:w="720" w:type="dxa"/>
            <w:vMerge w:val="restart"/>
            <w:tcBorders>
              <w:top w:val="nil"/>
              <w:left w:val="single" w:sz="4" w:space="0" w:color="auto"/>
              <w:bottom w:val="single" w:sz="4" w:space="0" w:color="auto"/>
              <w:right w:val="single" w:sz="4" w:space="0" w:color="auto"/>
            </w:tcBorders>
            <w:shd w:val="clear" w:color="auto" w:fill="auto"/>
            <w:vAlign w:val="center"/>
          </w:tcPr>
          <w:p w14:paraId="6A8D995E" w14:textId="77777777" w:rsidR="00D5231F" w:rsidRDefault="000356B3">
            <w:pPr>
              <w:jc w:val="right"/>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17</w:t>
            </w:r>
          </w:p>
        </w:tc>
        <w:tc>
          <w:tcPr>
            <w:tcW w:w="2800" w:type="dxa"/>
            <w:vMerge w:val="restart"/>
            <w:tcBorders>
              <w:top w:val="nil"/>
              <w:left w:val="single" w:sz="4" w:space="0" w:color="auto"/>
              <w:bottom w:val="single" w:sz="4" w:space="0" w:color="auto"/>
              <w:right w:val="single" w:sz="4" w:space="0" w:color="auto"/>
            </w:tcBorders>
            <w:shd w:val="clear" w:color="auto" w:fill="auto"/>
            <w:vAlign w:val="center"/>
          </w:tcPr>
          <w:p w14:paraId="5541A761"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SIM CARD</w:t>
            </w:r>
          </w:p>
        </w:tc>
        <w:tc>
          <w:tcPr>
            <w:tcW w:w="1800" w:type="dxa"/>
            <w:tcBorders>
              <w:top w:val="nil"/>
              <w:left w:val="nil"/>
              <w:bottom w:val="single" w:sz="4" w:space="0" w:color="auto"/>
              <w:right w:val="single" w:sz="4" w:space="0" w:color="auto"/>
            </w:tcBorders>
            <w:shd w:val="clear" w:color="auto" w:fill="auto"/>
            <w:vAlign w:val="center"/>
          </w:tcPr>
          <w:p w14:paraId="52BF1438"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TYPE</w:t>
            </w:r>
          </w:p>
        </w:tc>
        <w:tc>
          <w:tcPr>
            <w:tcW w:w="4720" w:type="dxa"/>
            <w:tcBorders>
              <w:top w:val="nil"/>
              <w:left w:val="nil"/>
              <w:bottom w:val="single" w:sz="4" w:space="0" w:color="auto"/>
              <w:right w:val="single" w:sz="4" w:space="0" w:color="auto"/>
            </w:tcBorders>
            <w:shd w:val="clear" w:color="auto" w:fill="auto"/>
            <w:vAlign w:val="center"/>
          </w:tcPr>
          <w:p w14:paraId="07779C56"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NANO (4FF)</w:t>
            </w:r>
          </w:p>
        </w:tc>
      </w:tr>
      <w:tr w:rsidR="00D5231F" w14:paraId="61F9E4BD" w14:textId="77777777">
        <w:trPr>
          <w:trHeight w:val="520"/>
        </w:trPr>
        <w:tc>
          <w:tcPr>
            <w:tcW w:w="720" w:type="dxa"/>
            <w:vMerge/>
            <w:tcBorders>
              <w:top w:val="nil"/>
              <w:left w:val="single" w:sz="4" w:space="0" w:color="auto"/>
              <w:bottom w:val="single" w:sz="4" w:space="0" w:color="auto"/>
              <w:right w:val="single" w:sz="4" w:space="0" w:color="auto"/>
            </w:tcBorders>
            <w:vAlign w:val="center"/>
          </w:tcPr>
          <w:p w14:paraId="4FD5D29E" w14:textId="77777777" w:rsidR="00D5231F" w:rsidRDefault="00D5231F">
            <w:pPr>
              <w:rPr>
                <w:rFonts w:ascii="SF Pro Display Regular" w:eastAsia="Times New Roman" w:hAnsi="SF Pro Display Regular"/>
                <w:color w:val="000000"/>
                <w:sz w:val="18"/>
                <w:szCs w:val="18"/>
              </w:rPr>
            </w:pPr>
          </w:p>
        </w:tc>
        <w:tc>
          <w:tcPr>
            <w:tcW w:w="2800" w:type="dxa"/>
            <w:vMerge/>
            <w:tcBorders>
              <w:top w:val="nil"/>
              <w:left w:val="single" w:sz="4" w:space="0" w:color="auto"/>
              <w:bottom w:val="single" w:sz="4" w:space="0" w:color="auto"/>
              <w:right w:val="single" w:sz="4" w:space="0" w:color="auto"/>
            </w:tcBorders>
            <w:vAlign w:val="center"/>
          </w:tcPr>
          <w:p w14:paraId="58FDD548" w14:textId="77777777" w:rsidR="00D5231F" w:rsidRDefault="00D5231F">
            <w:pPr>
              <w:rPr>
                <w:rFonts w:ascii="SF Pro Display Regular" w:eastAsia="Times New Roman" w:hAnsi="SF Pro Display Regular"/>
                <w:color w:val="000000"/>
                <w:sz w:val="18"/>
                <w:szCs w:val="18"/>
              </w:rPr>
            </w:pPr>
          </w:p>
        </w:tc>
        <w:tc>
          <w:tcPr>
            <w:tcW w:w="1800" w:type="dxa"/>
            <w:tcBorders>
              <w:top w:val="nil"/>
              <w:left w:val="nil"/>
              <w:bottom w:val="single" w:sz="4" w:space="0" w:color="auto"/>
              <w:right w:val="single" w:sz="4" w:space="0" w:color="auto"/>
            </w:tcBorders>
            <w:shd w:val="clear" w:color="auto" w:fill="auto"/>
            <w:vAlign w:val="center"/>
          </w:tcPr>
          <w:p w14:paraId="1CEC1BDA"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SIM SOCKET TYPE</w:t>
            </w:r>
          </w:p>
        </w:tc>
        <w:tc>
          <w:tcPr>
            <w:tcW w:w="4720" w:type="dxa"/>
            <w:tcBorders>
              <w:top w:val="nil"/>
              <w:left w:val="nil"/>
              <w:bottom w:val="single" w:sz="4" w:space="0" w:color="auto"/>
              <w:right w:val="single" w:sz="4" w:space="0" w:color="auto"/>
            </w:tcBorders>
            <w:shd w:val="clear" w:color="auto" w:fill="auto"/>
            <w:vAlign w:val="center"/>
          </w:tcPr>
          <w:p w14:paraId="28F534DE"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COMPONENT TO BE SELECTED WITH ANDA</w:t>
            </w:r>
          </w:p>
        </w:tc>
      </w:tr>
      <w:tr w:rsidR="00D5231F" w14:paraId="53044CDF" w14:textId="77777777">
        <w:trPr>
          <w:trHeight w:val="520"/>
        </w:trPr>
        <w:tc>
          <w:tcPr>
            <w:tcW w:w="720" w:type="dxa"/>
            <w:vMerge/>
            <w:tcBorders>
              <w:top w:val="nil"/>
              <w:left w:val="single" w:sz="4" w:space="0" w:color="auto"/>
              <w:bottom w:val="single" w:sz="4" w:space="0" w:color="auto"/>
              <w:right w:val="single" w:sz="4" w:space="0" w:color="auto"/>
            </w:tcBorders>
            <w:vAlign w:val="center"/>
          </w:tcPr>
          <w:p w14:paraId="4AC91A6D" w14:textId="77777777" w:rsidR="00D5231F" w:rsidRDefault="00D5231F">
            <w:pPr>
              <w:rPr>
                <w:rFonts w:ascii="SF Pro Display Regular" w:eastAsia="Times New Roman" w:hAnsi="SF Pro Display Regular"/>
                <w:color w:val="000000"/>
                <w:sz w:val="18"/>
                <w:szCs w:val="18"/>
              </w:rPr>
            </w:pPr>
          </w:p>
        </w:tc>
        <w:tc>
          <w:tcPr>
            <w:tcW w:w="2800" w:type="dxa"/>
            <w:vMerge/>
            <w:tcBorders>
              <w:top w:val="nil"/>
              <w:left w:val="single" w:sz="4" w:space="0" w:color="auto"/>
              <w:bottom w:val="single" w:sz="4" w:space="0" w:color="auto"/>
              <w:right w:val="single" w:sz="4" w:space="0" w:color="auto"/>
            </w:tcBorders>
            <w:vAlign w:val="center"/>
          </w:tcPr>
          <w:p w14:paraId="2007936D" w14:textId="77777777" w:rsidR="00D5231F" w:rsidRDefault="00D5231F">
            <w:pPr>
              <w:rPr>
                <w:rFonts w:ascii="SF Pro Display Regular" w:eastAsia="Times New Roman" w:hAnsi="SF Pro Display Regular"/>
                <w:color w:val="000000"/>
                <w:sz w:val="18"/>
                <w:szCs w:val="18"/>
              </w:rPr>
            </w:pPr>
          </w:p>
        </w:tc>
        <w:tc>
          <w:tcPr>
            <w:tcW w:w="1800" w:type="dxa"/>
            <w:vMerge w:val="restart"/>
            <w:tcBorders>
              <w:top w:val="nil"/>
              <w:left w:val="single" w:sz="4" w:space="0" w:color="auto"/>
              <w:bottom w:val="single" w:sz="4" w:space="0" w:color="auto"/>
              <w:right w:val="single" w:sz="4" w:space="0" w:color="auto"/>
            </w:tcBorders>
            <w:shd w:val="clear" w:color="auto" w:fill="auto"/>
            <w:vAlign w:val="center"/>
          </w:tcPr>
          <w:p w14:paraId="5DAF8F8B"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ADDITIONALS</w:t>
            </w:r>
          </w:p>
        </w:tc>
        <w:tc>
          <w:tcPr>
            <w:tcW w:w="4720" w:type="dxa"/>
            <w:tcBorders>
              <w:top w:val="nil"/>
              <w:left w:val="nil"/>
              <w:bottom w:val="single" w:sz="4" w:space="0" w:color="auto"/>
              <w:right w:val="single" w:sz="4" w:space="0" w:color="auto"/>
            </w:tcBorders>
            <w:shd w:val="clear" w:color="auto" w:fill="auto"/>
            <w:vAlign w:val="center"/>
          </w:tcPr>
          <w:p w14:paraId="3322A442"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ENABLE HOT PLUG</w:t>
            </w:r>
          </w:p>
        </w:tc>
      </w:tr>
      <w:tr w:rsidR="00D5231F" w14:paraId="6721EFAA" w14:textId="77777777">
        <w:trPr>
          <w:trHeight w:val="520"/>
        </w:trPr>
        <w:tc>
          <w:tcPr>
            <w:tcW w:w="720" w:type="dxa"/>
            <w:vMerge/>
            <w:tcBorders>
              <w:top w:val="nil"/>
              <w:left w:val="single" w:sz="4" w:space="0" w:color="auto"/>
              <w:bottom w:val="single" w:sz="4" w:space="0" w:color="auto"/>
              <w:right w:val="single" w:sz="4" w:space="0" w:color="auto"/>
            </w:tcBorders>
            <w:vAlign w:val="center"/>
          </w:tcPr>
          <w:p w14:paraId="6705D922" w14:textId="77777777" w:rsidR="00D5231F" w:rsidRDefault="00D5231F">
            <w:pPr>
              <w:rPr>
                <w:rFonts w:ascii="SF Pro Display Regular" w:eastAsia="Times New Roman" w:hAnsi="SF Pro Display Regular"/>
                <w:color w:val="000000"/>
                <w:sz w:val="18"/>
                <w:szCs w:val="18"/>
              </w:rPr>
            </w:pPr>
          </w:p>
        </w:tc>
        <w:tc>
          <w:tcPr>
            <w:tcW w:w="2800" w:type="dxa"/>
            <w:vMerge/>
            <w:tcBorders>
              <w:top w:val="nil"/>
              <w:left w:val="single" w:sz="4" w:space="0" w:color="auto"/>
              <w:bottom w:val="single" w:sz="4" w:space="0" w:color="auto"/>
              <w:right w:val="single" w:sz="4" w:space="0" w:color="auto"/>
            </w:tcBorders>
            <w:vAlign w:val="center"/>
          </w:tcPr>
          <w:p w14:paraId="6667CA30" w14:textId="77777777" w:rsidR="00D5231F" w:rsidRDefault="00D5231F">
            <w:pPr>
              <w:rPr>
                <w:rFonts w:ascii="SF Pro Display Regular" w:eastAsia="Times New Roman" w:hAnsi="SF Pro Display Regular"/>
                <w:color w:val="000000"/>
                <w:sz w:val="18"/>
                <w:szCs w:val="18"/>
              </w:rPr>
            </w:pPr>
          </w:p>
        </w:tc>
        <w:tc>
          <w:tcPr>
            <w:tcW w:w="1800" w:type="dxa"/>
            <w:vMerge/>
            <w:tcBorders>
              <w:top w:val="nil"/>
              <w:left w:val="single" w:sz="4" w:space="0" w:color="auto"/>
              <w:bottom w:val="single" w:sz="4" w:space="0" w:color="auto"/>
              <w:right w:val="single" w:sz="4" w:space="0" w:color="auto"/>
            </w:tcBorders>
            <w:vAlign w:val="center"/>
          </w:tcPr>
          <w:p w14:paraId="36C46F4D" w14:textId="77777777" w:rsidR="00D5231F" w:rsidRDefault="00D5231F">
            <w:pPr>
              <w:rPr>
                <w:rFonts w:ascii="SF Pro Display Regular" w:eastAsia="Times New Roman" w:hAnsi="SF Pro Display Regular"/>
                <w:color w:val="000000"/>
                <w:sz w:val="18"/>
                <w:szCs w:val="18"/>
              </w:rPr>
            </w:pPr>
          </w:p>
        </w:tc>
        <w:tc>
          <w:tcPr>
            <w:tcW w:w="4720" w:type="dxa"/>
            <w:tcBorders>
              <w:top w:val="nil"/>
              <w:left w:val="nil"/>
              <w:bottom w:val="single" w:sz="4" w:space="0" w:color="auto"/>
              <w:right w:val="single" w:sz="4" w:space="0" w:color="auto"/>
            </w:tcBorders>
            <w:shd w:val="clear" w:color="auto" w:fill="auto"/>
            <w:vAlign w:val="center"/>
          </w:tcPr>
          <w:p w14:paraId="28EEAAFA"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ALLOWED TO ENABLE/DISABLE SIM LOCK FROM HARDWARE AND PROVIDE TOOL</w:t>
            </w:r>
          </w:p>
        </w:tc>
      </w:tr>
      <w:tr w:rsidR="00D5231F" w14:paraId="62ED4A27" w14:textId="77777777">
        <w:trPr>
          <w:trHeight w:val="520"/>
        </w:trPr>
        <w:tc>
          <w:tcPr>
            <w:tcW w:w="720" w:type="dxa"/>
            <w:tcBorders>
              <w:top w:val="nil"/>
              <w:left w:val="single" w:sz="4" w:space="0" w:color="auto"/>
              <w:bottom w:val="single" w:sz="4" w:space="0" w:color="auto"/>
              <w:right w:val="single" w:sz="4" w:space="0" w:color="auto"/>
            </w:tcBorders>
            <w:shd w:val="clear" w:color="auto" w:fill="auto"/>
            <w:vAlign w:val="center"/>
          </w:tcPr>
          <w:p w14:paraId="1BF44B77" w14:textId="77777777" w:rsidR="00D5231F" w:rsidRDefault="000356B3">
            <w:pPr>
              <w:jc w:val="right"/>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18</w:t>
            </w:r>
          </w:p>
        </w:tc>
        <w:tc>
          <w:tcPr>
            <w:tcW w:w="2800" w:type="dxa"/>
            <w:tcBorders>
              <w:top w:val="nil"/>
              <w:left w:val="nil"/>
              <w:bottom w:val="single" w:sz="4" w:space="0" w:color="auto"/>
              <w:right w:val="single" w:sz="4" w:space="0" w:color="auto"/>
            </w:tcBorders>
            <w:shd w:val="clear" w:color="auto" w:fill="auto"/>
            <w:vAlign w:val="center"/>
          </w:tcPr>
          <w:p w14:paraId="05FFCDA1"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POWER TRACKER</w:t>
            </w:r>
          </w:p>
        </w:tc>
        <w:tc>
          <w:tcPr>
            <w:tcW w:w="1800" w:type="dxa"/>
            <w:tcBorders>
              <w:top w:val="nil"/>
              <w:left w:val="nil"/>
              <w:bottom w:val="single" w:sz="4" w:space="0" w:color="auto"/>
              <w:right w:val="single" w:sz="4" w:space="0" w:color="auto"/>
            </w:tcBorders>
            <w:shd w:val="clear" w:color="auto" w:fill="auto"/>
            <w:vAlign w:val="center"/>
          </w:tcPr>
          <w:p w14:paraId="41805236"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TYPE</w:t>
            </w:r>
          </w:p>
        </w:tc>
        <w:tc>
          <w:tcPr>
            <w:tcW w:w="4720" w:type="dxa"/>
            <w:tcBorders>
              <w:top w:val="nil"/>
              <w:left w:val="nil"/>
              <w:bottom w:val="single" w:sz="4" w:space="0" w:color="auto"/>
              <w:right w:val="single" w:sz="4" w:space="0" w:color="auto"/>
            </w:tcBorders>
            <w:shd w:val="clear" w:color="auto" w:fill="auto"/>
            <w:vAlign w:val="center"/>
          </w:tcPr>
          <w:p w14:paraId="72DEA859"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ENVELOPE TRACKING PREFERRED</w:t>
            </w:r>
          </w:p>
        </w:tc>
      </w:tr>
      <w:tr w:rsidR="00D5231F" w14:paraId="68A0D6A7" w14:textId="77777777">
        <w:trPr>
          <w:trHeight w:val="520"/>
        </w:trPr>
        <w:tc>
          <w:tcPr>
            <w:tcW w:w="720" w:type="dxa"/>
            <w:vMerge w:val="restart"/>
            <w:tcBorders>
              <w:top w:val="nil"/>
              <w:left w:val="single" w:sz="4" w:space="0" w:color="auto"/>
              <w:bottom w:val="single" w:sz="4" w:space="0" w:color="auto"/>
              <w:right w:val="single" w:sz="4" w:space="0" w:color="auto"/>
            </w:tcBorders>
            <w:shd w:val="clear" w:color="auto" w:fill="auto"/>
            <w:vAlign w:val="center"/>
          </w:tcPr>
          <w:p w14:paraId="4442A2B1"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19</w:t>
            </w:r>
          </w:p>
        </w:tc>
        <w:tc>
          <w:tcPr>
            <w:tcW w:w="2800" w:type="dxa"/>
            <w:tcBorders>
              <w:top w:val="nil"/>
              <w:left w:val="nil"/>
              <w:bottom w:val="single" w:sz="4" w:space="0" w:color="auto"/>
              <w:right w:val="single" w:sz="4" w:space="0" w:color="auto"/>
            </w:tcBorders>
            <w:shd w:val="clear" w:color="auto" w:fill="auto"/>
            <w:vAlign w:val="center"/>
          </w:tcPr>
          <w:p w14:paraId="4B68490D" w14:textId="77777777" w:rsidR="00D5231F" w:rsidRPr="008E37EB" w:rsidRDefault="000356B3">
            <w:pPr>
              <w:rPr>
                <w:rFonts w:ascii="SF Pro Display Regular" w:eastAsia="Times New Roman" w:hAnsi="SF Pro Display Regular"/>
                <w:color w:val="000000"/>
                <w:sz w:val="18"/>
                <w:szCs w:val="18"/>
                <w:highlight w:val="yellow"/>
              </w:rPr>
            </w:pPr>
            <w:r w:rsidRPr="008E37EB">
              <w:rPr>
                <w:rFonts w:ascii="SF Pro Display Regular" w:eastAsia="Times New Roman" w:hAnsi="SF Pro Display Regular"/>
                <w:color w:val="000000"/>
                <w:sz w:val="18"/>
                <w:szCs w:val="18"/>
                <w:highlight w:val="yellow"/>
              </w:rPr>
              <w:t>TRANSCEIVER</w:t>
            </w:r>
          </w:p>
        </w:tc>
        <w:tc>
          <w:tcPr>
            <w:tcW w:w="1800" w:type="dxa"/>
            <w:tcBorders>
              <w:top w:val="nil"/>
              <w:left w:val="nil"/>
              <w:bottom w:val="single" w:sz="4" w:space="0" w:color="auto"/>
              <w:right w:val="single" w:sz="4" w:space="0" w:color="auto"/>
            </w:tcBorders>
            <w:shd w:val="clear" w:color="auto" w:fill="auto"/>
            <w:vAlign w:val="center"/>
          </w:tcPr>
          <w:p w14:paraId="7AC74F03" w14:textId="77777777" w:rsidR="00D5231F" w:rsidRPr="008E37EB" w:rsidRDefault="000356B3">
            <w:pPr>
              <w:rPr>
                <w:rFonts w:ascii="SF Pro Display Regular" w:eastAsia="Times New Roman" w:hAnsi="SF Pro Display Regular"/>
                <w:color w:val="000000"/>
                <w:sz w:val="18"/>
                <w:szCs w:val="18"/>
                <w:highlight w:val="yellow"/>
              </w:rPr>
            </w:pPr>
            <w:r w:rsidRPr="008E37EB">
              <w:rPr>
                <w:rFonts w:ascii="SF Pro Display Regular" w:eastAsia="Times New Roman" w:hAnsi="SF Pro Display Regular"/>
                <w:color w:val="000000"/>
                <w:sz w:val="18"/>
                <w:szCs w:val="18"/>
                <w:highlight w:val="yellow"/>
              </w:rPr>
              <w:t>TECHNOLOGY</w:t>
            </w:r>
          </w:p>
        </w:tc>
        <w:tc>
          <w:tcPr>
            <w:tcW w:w="4720" w:type="dxa"/>
            <w:tcBorders>
              <w:top w:val="nil"/>
              <w:left w:val="nil"/>
              <w:bottom w:val="single" w:sz="4" w:space="0" w:color="auto"/>
              <w:right w:val="single" w:sz="4" w:space="0" w:color="auto"/>
            </w:tcBorders>
            <w:shd w:val="clear" w:color="auto" w:fill="auto"/>
            <w:vAlign w:val="center"/>
          </w:tcPr>
          <w:p w14:paraId="4B2F1762" w14:textId="77777777" w:rsidR="00D5231F" w:rsidRPr="008E37EB" w:rsidRDefault="000356B3">
            <w:pPr>
              <w:rPr>
                <w:rFonts w:ascii="SF Pro Display Regular" w:eastAsia="Times New Roman" w:hAnsi="SF Pro Display Regular"/>
                <w:color w:val="000000"/>
                <w:sz w:val="18"/>
                <w:szCs w:val="18"/>
                <w:highlight w:val="yellow"/>
              </w:rPr>
            </w:pPr>
            <w:r w:rsidRPr="008E37EB">
              <w:rPr>
                <w:rFonts w:ascii="SF Pro Display Regular" w:eastAsia="Times New Roman" w:hAnsi="SF Pro Display Regular"/>
                <w:color w:val="000000"/>
                <w:sz w:val="18"/>
                <w:szCs w:val="18"/>
                <w:highlight w:val="yellow"/>
              </w:rPr>
              <w:t>2G, 3G, 4G LTE</w:t>
            </w:r>
          </w:p>
        </w:tc>
      </w:tr>
      <w:tr w:rsidR="00D5231F" w14:paraId="3CA6C0B9" w14:textId="77777777">
        <w:trPr>
          <w:trHeight w:val="520"/>
        </w:trPr>
        <w:tc>
          <w:tcPr>
            <w:tcW w:w="720" w:type="dxa"/>
            <w:vMerge/>
            <w:tcBorders>
              <w:top w:val="nil"/>
              <w:left w:val="single" w:sz="4" w:space="0" w:color="auto"/>
              <w:bottom w:val="single" w:sz="4" w:space="0" w:color="auto"/>
              <w:right w:val="single" w:sz="4" w:space="0" w:color="auto"/>
            </w:tcBorders>
            <w:vAlign w:val="center"/>
          </w:tcPr>
          <w:p w14:paraId="7D57AC84" w14:textId="77777777" w:rsidR="00D5231F" w:rsidRDefault="00D5231F">
            <w:pPr>
              <w:rPr>
                <w:rFonts w:ascii="SF Pro Display Regular" w:eastAsia="Times New Roman" w:hAnsi="SF Pro Display Regular"/>
                <w:color w:val="000000"/>
                <w:sz w:val="18"/>
                <w:szCs w:val="18"/>
              </w:rPr>
            </w:pPr>
          </w:p>
        </w:tc>
        <w:tc>
          <w:tcPr>
            <w:tcW w:w="2800" w:type="dxa"/>
            <w:vMerge w:val="restart"/>
            <w:tcBorders>
              <w:top w:val="nil"/>
              <w:left w:val="single" w:sz="4" w:space="0" w:color="auto"/>
              <w:bottom w:val="single" w:sz="4" w:space="0" w:color="auto"/>
              <w:right w:val="single" w:sz="4" w:space="0" w:color="auto"/>
            </w:tcBorders>
            <w:shd w:val="clear" w:color="auto" w:fill="auto"/>
            <w:vAlign w:val="center"/>
          </w:tcPr>
          <w:p w14:paraId="27823AB7" w14:textId="03112B2A" w:rsidR="00D5231F" w:rsidRPr="008E37EB" w:rsidRDefault="00BD5791">
            <w:pPr>
              <w:rPr>
                <w:rFonts w:ascii="SF Pro Display Regular" w:eastAsia="Times New Roman" w:hAnsi="SF Pro Display Regular"/>
                <w:color w:val="000000"/>
                <w:sz w:val="18"/>
                <w:szCs w:val="18"/>
                <w:highlight w:val="yellow"/>
              </w:rPr>
            </w:pPr>
            <w:r>
              <w:rPr>
                <w:rFonts w:ascii="SF Pro Display Regular" w:eastAsia="Times New Roman" w:hAnsi="SF Pro Display Regular"/>
                <w:noProof/>
                <w:color w:val="000000"/>
                <w:sz w:val="18"/>
                <w:szCs w:val="18"/>
              </w:rPr>
              <mc:AlternateContent>
                <mc:Choice Requires="wps">
                  <w:drawing>
                    <wp:anchor distT="0" distB="0" distL="114300" distR="114300" simplePos="0" relativeHeight="255582208" behindDoc="0" locked="0" layoutInCell="1" allowOverlap="1" wp14:anchorId="0B122730" wp14:editId="287A9E21">
                      <wp:simplePos x="0" y="0"/>
                      <wp:positionH relativeFrom="column">
                        <wp:posOffset>137795</wp:posOffset>
                      </wp:positionH>
                      <wp:positionV relativeFrom="paragraph">
                        <wp:posOffset>444500</wp:posOffset>
                      </wp:positionV>
                      <wp:extent cx="1362710" cy="674370"/>
                      <wp:effectExtent l="13970" t="8255" r="13970" b="12700"/>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710" cy="674370"/>
                              </a:xfrm>
                              <a:prstGeom prst="rect">
                                <a:avLst/>
                              </a:prstGeom>
                              <a:solidFill>
                                <a:srgbClr val="FFFFFF"/>
                              </a:solidFill>
                              <a:ln w="9525">
                                <a:solidFill>
                                  <a:srgbClr val="000000"/>
                                </a:solidFill>
                                <a:miter lim="800000"/>
                                <a:headEnd/>
                                <a:tailEnd/>
                              </a:ln>
                            </wps:spPr>
                            <wps:txbx>
                              <w:txbxContent>
                                <w:p w14:paraId="03B5D8EF" w14:textId="77777777" w:rsidR="005059EB" w:rsidRPr="008E37EB" w:rsidRDefault="005059EB">
                                  <w:pPr>
                                    <w:rPr>
                                      <w:rFonts w:eastAsia="SimSun"/>
                                      <w:color w:val="0000CC"/>
                                      <w:lang w:eastAsia="zh-CN"/>
                                    </w:rPr>
                                  </w:pPr>
                                  <w:r w:rsidRPr="008E37EB">
                                    <w:rPr>
                                      <w:rFonts w:eastAsia="SimSun" w:hint="eastAsia"/>
                                      <w:color w:val="0000CC"/>
                                      <w:lang w:eastAsia="zh-CN"/>
                                    </w:rPr>
                                    <w:t>For this band part, pls refer to the mai</w:t>
                                  </w:r>
                                  <w:r>
                                    <w:rPr>
                                      <w:rFonts w:eastAsia="SimSun" w:hint="eastAsia"/>
                                      <w:color w:val="0000CC"/>
                                      <w:lang w:eastAsia="zh-CN"/>
                                    </w:rPr>
                                    <w:t>l</w:t>
                                  </w:r>
                                  <w:r w:rsidRPr="008E37EB">
                                    <w:rPr>
                                      <w:rFonts w:eastAsia="SimSun" w:hint="eastAsia"/>
                                      <w:color w:val="0000CC"/>
                                      <w:lang w:eastAsia="zh-CN"/>
                                    </w:rPr>
                                    <w:t xml:space="preserve"> content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122730" id="Text Box 29" o:spid="_x0000_s1035" type="#_x0000_t202" style="position:absolute;margin-left:10.85pt;margin-top:35pt;width:107.3pt;height:53.1pt;z-index:25558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">
                      <v:textbox>
                        <w:txbxContent>
                          <w:p w14:paraId="03B5D8EF" w14:textId="77777777" w:rsidR="005059EB" w:rsidRPr="008E37EB" w:rsidRDefault="005059EB">
                            <w:pPr>
                              <w:rPr>
                                <w:rFonts w:eastAsia="SimSun"/>
                                <w:color w:val="0000CC"/>
                                <w:lang w:eastAsia="zh-CN"/>
                              </w:rPr>
                            </w:pPr>
                            <w:r w:rsidRPr="008E37EB">
                              <w:rPr>
                                <w:rFonts w:eastAsia="SimSun" w:hint="eastAsia"/>
                                <w:color w:val="0000CC"/>
                                <w:lang w:eastAsia="zh-CN"/>
                              </w:rPr>
                              <w:t>For this band part, pls refer to the mai</w:t>
                            </w:r>
                            <w:r>
                              <w:rPr>
                                <w:rFonts w:eastAsia="SimSun" w:hint="eastAsia"/>
                                <w:color w:val="0000CC"/>
                                <w:lang w:eastAsia="zh-CN"/>
                              </w:rPr>
                              <w:t>l</w:t>
                            </w:r>
                            <w:r w:rsidRPr="008E37EB">
                              <w:rPr>
                                <w:rFonts w:eastAsia="SimSun" w:hint="eastAsia"/>
                                <w:color w:val="0000CC"/>
                                <w:lang w:eastAsia="zh-CN"/>
                              </w:rPr>
                              <w:t xml:space="preserve"> content</w:t>
                            </w:r>
                          </w:p>
                        </w:txbxContent>
                      </v:textbox>
                    </v:shape>
                  </w:pict>
                </mc:Fallback>
              </mc:AlternateContent>
            </w:r>
            <w:r w:rsidR="000356B3" w:rsidRPr="008E37EB">
              <w:rPr>
                <w:rFonts w:ascii="SF Pro Display Regular" w:eastAsia="Times New Roman" w:hAnsi="SF Pro Display Regular"/>
                <w:color w:val="000000"/>
                <w:sz w:val="18"/>
                <w:szCs w:val="18"/>
                <w:highlight w:val="yellow"/>
              </w:rPr>
              <w:t>TRANSCEIVER FOR THE AMERICAS</w:t>
            </w:r>
          </w:p>
        </w:tc>
        <w:tc>
          <w:tcPr>
            <w:tcW w:w="1800" w:type="dxa"/>
            <w:tcBorders>
              <w:top w:val="nil"/>
              <w:left w:val="nil"/>
              <w:bottom w:val="single" w:sz="4" w:space="0" w:color="auto"/>
              <w:right w:val="single" w:sz="4" w:space="0" w:color="auto"/>
            </w:tcBorders>
            <w:shd w:val="clear" w:color="auto" w:fill="auto"/>
            <w:vAlign w:val="center"/>
          </w:tcPr>
          <w:p w14:paraId="4A135493" w14:textId="77777777" w:rsidR="00D5231F" w:rsidRPr="008E37EB" w:rsidRDefault="000356B3">
            <w:pPr>
              <w:rPr>
                <w:rFonts w:ascii="SF Pro Display Regular" w:eastAsia="Times New Roman" w:hAnsi="SF Pro Display Regular"/>
                <w:color w:val="000000"/>
                <w:sz w:val="18"/>
                <w:szCs w:val="18"/>
                <w:highlight w:val="yellow"/>
              </w:rPr>
            </w:pPr>
            <w:r w:rsidRPr="008E37EB">
              <w:rPr>
                <w:rFonts w:ascii="SF Pro Display Regular" w:eastAsia="Times New Roman" w:hAnsi="SF Pro Display Regular"/>
                <w:color w:val="000000"/>
                <w:sz w:val="18"/>
                <w:szCs w:val="18"/>
                <w:highlight w:val="yellow"/>
              </w:rPr>
              <w:t>2G GSM BANDS</w:t>
            </w:r>
          </w:p>
        </w:tc>
        <w:tc>
          <w:tcPr>
            <w:tcW w:w="4720" w:type="dxa"/>
            <w:tcBorders>
              <w:top w:val="nil"/>
              <w:left w:val="nil"/>
              <w:bottom w:val="single" w:sz="4" w:space="0" w:color="auto"/>
              <w:right w:val="single" w:sz="4" w:space="0" w:color="auto"/>
            </w:tcBorders>
            <w:shd w:val="clear" w:color="auto" w:fill="auto"/>
            <w:vAlign w:val="center"/>
          </w:tcPr>
          <w:p w14:paraId="62A059ED" w14:textId="77777777" w:rsidR="00D5231F" w:rsidRPr="008E37EB" w:rsidRDefault="000356B3">
            <w:pPr>
              <w:rPr>
                <w:rFonts w:ascii="SF Pro Display Regular" w:eastAsia="SimSun" w:hAnsi="SF Pro Display Regular"/>
                <w:color w:val="000000"/>
                <w:sz w:val="18"/>
                <w:szCs w:val="18"/>
                <w:highlight w:val="yellow"/>
                <w:lang w:eastAsia="zh-CN"/>
              </w:rPr>
            </w:pPr>
            <w:r w:rsidRPr="008E37EB">
              <w:rPr>
                <w:rFonts w:ascii="SF Pro Display Regular" w:eastAsia="Times New Roman" w:hAnsi="SF Pro Display Regular"/>
                <w:color w:val="000000"/>
                <w:sz w:val="18"/>
                <w:szCs w:val="18"/>
                <w:highlight w:val="yellow"/>
              </w:rPr>
              <w:t>850, 1900</w:t>
            </w:r>
            <w:r w:rsidRPr="008E37EB">
              <w:rPr>
                <w:rFonts w:ascii="SF Pro Display Regular" w:eastAsia="SimSun" w:hAnsi="SF Pro Display Regular" w:hint="eastAsia"/>
                <w:color w:val="000000"/>
                <w:sz w:val="18"/>
                <w:szCs w:val="18"/>
                <w:highlight w:val="yellow"/>
                <w:lang w:eastAsia="zh-CN"/>
              </w:rPr>
              <w:t xml:space="preserve">                    </w:t>
            </w:r>
            <w:r w:rsidRPr="008E37EB">
              <w:rPr>
                <w:rFonts w:ascii="SF Pro Display Regular" w:eastAsia="SimSun" w:hAnsi="SF Pro Display Regular" w:hint="eastAsia"/>
                <w:color w:val="000000"/>
                <w:sz w:val="18"/>
                <w:szCs w:val="18"/>
                <w:highlight w:val="yellow"/>
                <w:lang w:eastAsia="zh-CN"/>
              </w:rPr>
              <w:t>推荐：</w:t>
            </w:r>
            <w:r w:rsidRPr="008E37EB">
              <w:rPr>
                <w:rFonts w:ascii="SF Pro Display Regular" w:eastAsia="SimSun" w:hAnsi="SF Pro Display Regular" w:hint="eastAsia"/>
                <w:color w:val="000000"/>
                <w:sz w:val="18"/>
                <w:szCs w:val="18"/>
                <w:highlight w:val="yellow"/>
                <w:lang w:eastAsia="zh-CN"/>
              </w:rPr>
              <w:t xml:space="preserve"> 850  1900</w:t>
            </w:r>
          </w:p>
        </w:tc>
      </w:tr>
      <w:tr w:rsidR="00D5231F" w14:paraId="07B7F3FB" w14:textId="77777777">
        <w:trPr>
          <w:trHeight w:val="520"/>
        </w:trPr>
        <w:tc>
          <w:tcPr>
            <w:tcW w:w="720" w:type="dxa"/>
            <w:vMerge/>
            <w:tcBorders>
              <w:top w:val="nil"/>
              <w:left w:val="single" w:sz="4" w:space="0" w:color="auto"/>
              <w:bottom w:val="single" w:sz="4" w:space="0" w:color="auto"/>
              <w:right w:val="single" w:sz="4" w:space="0" w:color="auto"/>
            </w:tcBorders>
            <w:vAlign w:val="center"/>
          </w:tcPr>
          <w:p w14:paraId="643C5B10" w14:textId="77777777" w:rsidR="00D5231F" w:rsidRDefault="00D5231F">
            <w:pPr>
              <w:rPr>
                <w:rFonts w:ascii="SF Pro Display Regular" w:eastAsia="Times New Roman" w:hAnsi="SF Pro Display Regular"/>
                <w:color w:val="000000"/>
                <w:sz w:val="18"/>
                <w:szCs w:val="18"/>
              </w:rPr>
            </w:pPr>
          </w:p>
        </w:tc>
        <w:tc>
          <w:tcPr>
            <w:tcW w:w="2800" w:type="dxa"/>
            <w:vMerge/>
            <w:tcBorders>
              <w:top w:val="nil"/>
              <w:left w:val="single" w:sz="4" w:space="0" w:color="auto"/>
              <w:bottom w:val="single" w:sz="4" w:space="0" w:color="auto"/>
              <w:right w:val="single" w:sz="4" w:space="0" w:color="auto"/>
            </w:tcBorders>
            <w:vAlign w:val="center"/>
          </w:tcPr>
          <w:p w14:paraId="7A7E5731" w14:textId="77777777" w:rsidR="00D5231F" w:rsidRPr="008E37EB" w:rsidRDefault="00D5231F">
            <w:pPr>
              <w:rPr>
                <w:rFonts w:ascii="SF Pro Display Regular" w:eastAsia="Times New Roman" w:hAnsi="SF Pro Display Regular"/>
                <w:color w:val="000000"/>
                <w:sz w:val="18"/>
                <w:szCs w:val="18"/>
                <w:highlight w:val="yellow"/>
              </w:rPr>
            </w:pPr>
          </w:p>
        </w:tc>
        <w:tc>
          <w:tcPr>
            <w:tcW w:w="1800" w:type="dxa"/>
            <w:tcBorders>
              <w:top w:val="nil"/>
              <w:left w:val="nil"/>
              <w:bottom w:val="single" w:sz="4" w:space="0" w:color="auto"/>
              <w:right w:val="single" w:sz="4" w:space="0" w:color="auto"/>
            </w:tcBorders>
            <w:shd w:val="clear" w:color="auto" w:fill="auto"/>
            <w:vAlign w:val="center"/>
          </w:tcPr>
          <w:p w14:paraId="5BE3DF98" w14:textId="77777777" w:rsidR="00D5231F" w:rsidRPr="008E37EB" w:rsidRDefault="000356B3">
            <w:pPr>
              <w:rPr>
                <w:rFonts w:ascii="SF Pro Display Regular" w:eastAsia="Times New Roman" w:hAnsi="SF Pro Display Regular"/>
                <w:color w:val="000000"/>
                <w:sz w:val="18"/>
                <w:szCs w:val="18"/>
                <w:highlight w:val="yellow"/>
              </w:rPr>
            </w:pPr>
            <w:r w:rsidRPr="008E37EB">
              <w:rPr>
                <w:rFonts w:ascii="SF Pro Display Regular" w:eastAsia="Times New Roman" w:hAnsi="SF Pro Display Regular"/>
                <w:color w:val="000000"/>
                <w:sz w:val="18"/>
                <w:szCs w:val="18"/>
                <w:highlight w:val="yellow"/>
              </w:rPr>
              <w:t>CDMA</w:t>
            </w:r>
          </w:p>
        </w:tc>
        <w:tc>
          <w:tcPr>
            <w:tcW w:w="4720" w:type="dxa"/>
            <w:tcBorders>
              <w:top w:val="nil"/>
              <w:left w:val="nil"/>
              <w:bottom w:val="single" w:sz="4" w:space="0" w:color="auto"/>
              <w:right w:val="single" w:sz="4" w:space="0" w:color="auto"/>
            </w:tcBorders>
            <w:shd w:val="clear" w:color="auto" w:fill="auto"/>
            <w:vAlign w:val="center"/>
          </w:tcPr>
          <w:p w14:paraId="5005C088" w14:textId="77777777" w:rsidR="00D5231F" w:rsidRPr="008E37EB" w:rsidRDefault="000356B3">
            <w:pPr>
              <w:rPr>
                <w:rFonts w:ascii="SF Pro Display Regular" w:eastAsia="SimSun" w:hAnsi="SF Pro Display Regular"/>
                <w:color w:val="000000"/>
                <w:sz w:val="18"/>
                <w:szCs w:val="18"/>
                <w:highlight w:val="yellow"/>
                <w:lang w:eastAsia="zh-CN"/>
              </w:rPr>
            </w:pPr>
            <w:r w:rsidRPr="008E37EB">
              <w:rPr>
                <w:rFonts w:ascii="SF Pro Display Regular" w:eastAsia="Times New Roman" w:hAnsi="SF Pro Display Regular"/>
                <w:color w:val="000000"/>
                <w:sz w:val="18"/>
                <w:szCs w:val="18"/>
                <w:highlight w:val="yellow"/>
              </w:rPr>
              <w:t>B0, B1</w:t>
            </w:r>
            <w:r w:rsidRPr="008E37EB">
              <w:rPr>
                <w:rFonts w:ascii="SF Pro Display Regular" w:eastAsia="SimSun" w:hAnsi="SF Pro Display Regular" w:hint="eastAsia"/>
                <w:color w:val="000000"/>
                <w:sz w:val="18"/>
                <w:szCs w:val="18"/>
                <w:highlight w:val="yellow"/>
                <w:lang w:eastAsia="zh-CN"/>
              </w:rPr>
              <w:t xml:space="preserve">                                          BC</w:t>
            </w:r>
            <w:proofErr w:type="gramStart"/>
            <w:r w:rsidRPr="008E37EB">
              <w:rPr>
                <w:rFonts w:ascii="SF Pro Display Regular" w:eastAsia="SimSun" w:hAnsi="SF Pro Display Regular" w:hint="eastAsia"/>
                <w:color w:val="000000"/>
                <w:sz w:val="18"/>
                <w:szCs w:val="18"/>
                <w:highlight w:val="yellow"/>
                <w:lang w:eastAsia="zh-CN"/>
              </w:rPr>
              <w:t>0  BC</w:t>
            </w:r>
            <w:proofErr w:type="gramEnd"/>
            <w:r w:rsidRPr="008E37EB">
              <w:rPr>
                <w:rFonts w:ascii="SF Pro Display Regular" w:eastAsia="SimSun" w:hAnsi="SF Pro Display Regular" w:hint="eastAsia"/>
                <w:color w:val="000000"/>
                <w:sz w:val="18"/>
                <w:szCs w:val="18"/>
                <w:highlight w:val="yellow"/>
                <w:lang w:eastAsia="zh-CN"/>
              </w:rPr>
              <w:t>1</w:t>
            </w:r>
          </w:p>
        </w:tc>
      </w:tr>
      <w:tr w:rsidR="00D5231F" w14:paraId="74447867" w14:textId="77777777">
        <w:trPr>
          <w:trHeight w:val="520"/>
        </w:trPr>
        <w:tc>
          <w:tcPr>
            <w:tcW w:w="720" w:type="dxa"/>
            <w:vMerge/>
            <w:tcBorders>
              <w:top w:val="nil"/>
              <w:left w:val="single" w:sz="4" w:space="0" w:color="auto"/>
              <w:bottom w:val="single" w:sz="4" w:space="0" w:color="auto"/>
              <w:right w:val="single" w:sz="4" w:space="0" w:color="auto"/>
            </w:tcBorders>
            <w:vAlign w:val="center"/>
          </w:tcPr>
          <w:p w14:paraId="37179E1B" w14:textId="77777777" w:rsidR="00D5231F" w:rsidRDefault="00D5231F">
            <w:pPr>
              <w:rPr>
                <w:rFonts w:ascii="SF Pro Display Regular" w:eastAsia="Times New Roman" w:hAnsi="SF Pro Display Regular"/>
                <w:color w:val="000000"/>
                <w:sz w:val="18"/>
                <w:szCs w:val="18"/>
              </w:rPr>
            </w:pPr>
          </w:p>
        </w:tc>
        <w:tc>
          <w:tcPr>
            <w:tcW w:w="2800" w:type="dxa"/>
            <w:vMerge/>
            <w:tcBorders>
              <w:top w:val="nil"/>
              <w:left w:val="single" w:sz="4" w:space="0" w:color="auto"/>
              <w:bottom w:val="single" w:sz="4" w:space="0" w:color="auto"/>
              <w:right w:val="single" w:sz="4" w:space="0" w:color="auto"/>
            </w:tcBorders>
            <w:vAlign w:val="center"/>
          </w:tcPr>
          <w:p w14:paraId="201934F2" w14:textId="77777777" w:rsidR="00D5231F" w:rsidRPr="008E37EB" w:rsidRDefault="00D5231F">
            <w:pPr>
              <w:rPr>
                <w:rFonts w:ascii="SF Pro Display Regular" w:eastAsia="Times New Roman" w:hAnsi="SF Pro Display Regular"/>
                <w:color w:val="000000"/>
                <w:sz w:val="18"/>
                <w:szCs w:val="18"/>
                <w:highlight w:val="yellow"/>
              </w:rPr>
            </w:pPr>
          </w:p>
        </w:tc>
        <w:tc>
          <w:tcPr>
            <w:tcW w:w="1800" w:type="dxa"/>
            <w:tcBorders>
              <w:top w:val="nil"/>
              <w:left w:val="nil"/>
              <w:bottom w:val="single" w:sz="4" w:space="0" w:color="auto"/>
              <w:right w:val="single" w:sz="4" w:space="0" w:color="auto"/>
            </w:tcBorders>
            <w:shd w:val="clear" w:color="auto" w:fill="auto"/>
            <w:vAlign w:val="center"/>
          </w:tcPr>
          <w:p w14:paraId="0210F82B" w14:textId="77777777" w:rsidR="00D5231F" w:rsidRPr="008E37EB" w:rsidRDefault="000356B3">
            <w:pPr>
              <w:rPr>
                <w:rFonts w:ascii="SF Pro Display Regular" w:eastAsia="Times New Roman" w:hAnsi="SF Pro Display Regular"/>
                <w:color w:val="000000"/>
                <w:sz w:val="18"/>
                <w:szCs w:val="18"/>
                <w:highlight w:val="yellow"/>
              </w:rPr>
            </w:pPr>
            <w:r w:rsidRPr="008E37EB">
              <w:rPr>
                <w:rFonts w:ascii="SF Pro Display Regular" w:eastAsia="Times New Roman" w:hAnsi="SF Pro Display Regular"/>
                <w:color w:val="000000"/>
                <w:sz w:val="18"/>
                <w:szCs w:val="18"/>
                <w:highlight w:val="yellow"/>
              </w:rPr>
              <w:t>UMTS</w:t>
            </w:r>
          </w:p>
        </w:tc>
        <w:tc>
          <w:tcPr>
            <w:tcW w:w="4720" w:type="dxa"/>
            <w:tcBorders>
              <w:top w:val="nil"/>
              <w:left w:val="nil"/>
              <w:bottom w:val="single" w:sz="4" w:space="0" w:color="auto"/>
              <w:right w:val="single" w:sz="4" w:space="0" w:color="auto"/>
            </w:tcBorders>
            <w:shd w:val="clear" w:color="auto" w:fill="auto"/>
            <w:vAlign w:val="center"/>
          </w:tcPr>
          <w:p w14:paraId="600D2B56" w14:textId="77777777" w:rsidR="00D5231F" w:rsidRPr="008E37EB" w:rsidRDefault="000356B3">
            <w:pPr>
              <w:rPr>
                <w:rFonts w:ascii="SF Pro Display Regular" w:eastAsia="SimSun" w:hAnsi="SF Pro Display Regular"/>
                <w:color w:val="000000"/>
                <w:sz w:val="18"/>
                <w:szCs w:val="18"/>
                <w:highlight w:val="yellow"/>
                <w:lang w:eastAsia="zh-CN"/>
              </w:rPr>
            </w:pPr>
            <w:r w:rsidRPr="008E37EB">
              <w:rPr>
                <w:rFonts w:ascii="SF Pro Display Regular" w:eastAsia="Times New Roman" w:hAnsi="SF Pro Display Regular"/>
                <w:color w:val="000000"/>
                <w:sz w:val="18"/>
                <w:szCs w:val="18"/>
                <w:highlight w:val="yellow"/>
              </w:rPr>
              <w:t>1, 2, 3, 4, 5</w:t>
            </w:r>
            <w:r w:rsidRPr="008E37EB">
              <w:rPr>
                <w:rFonts w:ascii="SF Pro Display Regular" w:eastAsia="SimSun" w:hAnsi="SF Pro Display Regular" w:hint="eastAsia"/>
                <w:color w:val="000000"/>
                <w:sz w:val="18"/>
                <w:szCs w:val="18"/>
                <w:highlight w:val="yellow"/>
                <w:lang w:eastAsia="zh-CN"/>
              </w:rPr>
              <w:t xml:space="preserve">                                  B2. B4. B5</w:t>
            </w:r>
          </w:p>
        </w:tc>
      </w:tr>
      <w:tr w:rsidR="00D5231F" w14:paraId="002A1DE2" w14:textId="77777777">
        <w:trPr>
          <w:trHeight w:val="520"/>
        </w:trPr>
        <w:tc>
          <w:tcPr>
            <w:tcW w:w="720" w:type="dxa"/>
            <w:vMerge/>
            <w:tcBorders>
              <w:top w:val="nil"/>
              <w:left w:val="single" w:sz="4" w:space="0" w:color="auto"/>
              <w:bottom w:val="single" w:sz="4" w:space="0" w:color="auto"/>
              <w:right w:val="single" w:sz="4" w:space="0" w:color="auto"/>
            </w:tcBorders>
            <w:vAlign w:val="center"/>
          </w:tcPr>
          <w:p w14:paraId="01CC096C" w14:textId="77777777" w:rsidR="00D5231F" w:rsidRDefault="00D5231F">
            <w:pPr>
              <w:rPr>
                <w:rFonts w:ascii="SF Pro Display Regular" w:eastAsia="Times New Roman" w:hAnsi="SF Pro Display Regular"/>
                <w:color w:val="000000"/>
                <w:sz w:val="18"/>
                <w:szCs w:val="18"/>
              </w:rPr>
            </w:pPr>
          </w:p>
        </w:tc>
        <w:tc>
          <w:tcPr>
            <w:tcW w:w="2800" w:type="dxa"/>
            <w:vMerge/>
            <w:tcBorders>
              <w:top w:val="nil"/>
              <w:left w:val="single" w:sz="4" w:space="0" w:color="auto"/>
              <w:bottom w:val="single" w:sz="4" w:space="0" w:color="auto"/>
              <w:right w:val="single" w:sz="4" w:space="0" w:color="auto"/>
            </w:tcBorders>
            <w:vAlign w:val="center"/>
          </w:tcPr>
          <w:p w14:paraId="0B922D68" w14:textId="77777777" w:rsidR="00D5231F" w:rsidRPr="008E37EB" w:rsidRDefault="00D5231F">
            <w:pPr>
              <w:rPr>
                <w:rFonts w:ascii="SF Pro Display Regular" w:eastAsia="Times New Roman" w:hAnsi="SF Pro Display Regular"/>
                <w:color w:val="000000"/>
                <w:sz w:val="18"/>
                <w:szCs w:val="18"/>
                <w:highlight w:val="yellow"/>
              </w:rPr>
            </w:pPr>
          </w:p>
        </w:tc>
        <w:tc>
          <w:tcPr>
            <w:tcW w:w="1800" w:type="dxa"/>
            <w:tcBorders>
              <w:top w:val="nil"/>
              <w:left w:val="nil"/>
              <w:bottom w:val="single" w:sz="4" w:space="0" w:color="auto"/>
              <w:right w:val="single" w:sz="4" w:space="0" w:color="auto"/>
            </w:tcBorders>
            <w:shd w:val="clear" w:color="auto" w:fill="auto"/>
            <w:vAlign w:val="center"/>
          </w:tcPr>
          <w:p w14:paraId="01E4B8F7" w14:textId="77777777" w:rsidR="00D5231F" w:rsidRPr="008E37EB" w:rsidRDefault="000356B3">
            <w:pPr>
              <w:rPr>
                <w:rFonts w:ascii="SF Pro Display Regular" w:eastAsia="Times New Roman" w:hAnsi="SF Pro Display Regular"/>
                <w:color w:val="000000"/>
                <w:sz w:val="18"/>
                <w:szCs w:val="18"/>
                <w:highlight w:val="yellow"/>
              </w:rPr>
            </w:pPr>
            <w:r w:rsidRPr="008E37EB">
              <w:rPr>
                <w:rFonts w:ascii="SF Pro Display Regular" w:eastAsia="Times New Roman" w:hAnsi="SF Pro Display Regular"/>
                <w:color w:val="000000"/>
                <w:sz w:val="18"/>
                <w:szCs w:val="18"/>
                <w:highlight w:val="yellow"/>
              </w:rPr>
              <w:t>4G BANDS</w:t>
            </w:r>
          </w:p>
        </w:tc>
        <w:tc>
          <w:tcPr>
            <w:tcW w:w="4720" w:type="dxa"/>
            <w:tcBorders>
              <w:top w:val="nil"/>
              <w:left w:val="nil"/>
              <w:bottom w:val="single" w:sz="4" w:space="0" w:color="auto"/>
              <w:right w:val="single" w:sz="4" w:space="0" w:color="auto"/>
            </w:tcBorders>
            <w:shd w:val="clear" w:color="auto" w:fill="auto"/>
            <w:vAlign w:val="center"/>
          </w:tcPr>
          <w:p w14:paraId="3E989F75" w14:textId="77777777" w:rsidR="00D5231F" w:rsidRPr="008E37EB" w:rsidRDefault="000356B3">
            <w:pPr>
              <w:rPr>
                <w:rFonts w:ascii="SF Pro Display Regular" w:eastAsia="SimSun" w:hAnsi="SF Pro Display Regular"/>
                <w:color w:val="000000"/>
                <w:sz w:val="18"/>
                <w:szCs w:val="18"/>
                <w:highlight w:val="yellow"/>
                <w:lang w:eastAsia="zh-CN"/>
              </w:rPr>
            </w:pPr>
            <w:r w:rsidRPr="008E37EB">
              <w:rPr>
                <w:rFonts w:ascii="SF Pro Display Regular" w:eastAsia="Times New Roman" w:hAnsi="SF Pro Display Regular"/>
                <w:color w:val="000000"/>
                <w:sz w:val="18"/>
                <w:szCs w:val="18"/>
                <w:highlight w:val="yellow"/>
              </w:rPr>
              <w:t>MANDATORY: BANDS 2 AND 4 (FDD)</w:t>
            </w:r>
          </w:p>
        </w:tc>
      </w:tr>
      <w:tr w:rsidR="00D5231F" w14:paraId="5B9D9405" w14:textId="77777777">
        <w:trPr>
          <w:trHeight w:val="520"/>
        </w:trPr>
        <w:tc>
          <w:tcPr>
            <w:tcW w:w="720" w:type="dxa"/>
            <w:vMerge/>
            <w:tcBorders>
              <w:top w:val="nil"/>
              <w:left w:val="single" w:sz="4" w:space="0" w:color="auto"/>
              <w:bottom w:val="single" w:sz="4" w:space="0" w:color="auto"/>
              <w:right w:val="single" w:sz="4" w:space="0" w:color="auto"/>
            </w:tcBorders>
            <w:vAlign w:val="center"/>
          </w:tcPr>
          <w:p w14:paraId="6AC92A89" w14:textId="77777777" w:rsidR="00D5231F" w:rsidRDefault="00D5231F">
            <w:pPr>
              <w:rPr>
                <w:rFonts w:ascii="SF Pro Display Regular" w:eastAsia="Times New Roman" w:hAnsi="SF Pro Display Regular"/>
                <w:color w:val="000000"/>
                <w:sz w:val="18"/>
                <w:szCs w:val="18"/>
              </w:rPr>
            </w:pPr>
          </w:p>
        </w:tc>
        <w:tc>
          <w:tcPr>
            <w:tcW w:w="2800" w:type="dxa"/>
            <w:vMerge/>
            <w:tcBorders>
              <w:top w:val="nil"/>
              <w:left w:val="single" w:sz="4" w:space="0" w:color="auto"/>
              <w:bottom w:val="single" w:sz="4" w:space="0" w:color="auto"/>
              <w:right w:val="single" w:sz="4" w:space="0" w:color="auto"/>
            </w:tcBorders>
            <w:vAlign w:val="center"/>
          </w:tcPr>
          <w:p w14:paraId="4271B5E5" w14:textId="77777777" w:rsidR="00D5231F" w:rsidRPr="008E37EB" w:rsidRDefault="00D5231F">
            <w:pPr>
              <w:rPr>
                <w:rFonts w:ascii="SF Pro Display Regular" w:eastAsia="Times New Roman" w:hAnsi="SF Pro Display Regular"/>
                <w:color w:val="000000"/>
                <w:sz w:val="18"/>
                <w:szCs w:val="18"/>
                <w:highlight w:val="yellow"/>
              </w:rPr>
            </w:pPr>
          </w:p>
        </w:tc>
        <w:tc>
          <w:tcPr>
            <w:tcW w:w="1800" w:type="dxa"/>
            <w:tcBorders>
              <w:top w:val="nil"/>
              <w:left w:val="nil"/>
              <w:bottom w:val="single" w:sz="4" w:space="0" w:color="auto"/>
              <w:right w:val="single" w:sz="4" w:space="0" w:color="auto"/>
            </w:tcBorders>
            <w:shd w:val="clear" w:color="auto" w:fill="auto"/>
            <w:vAlign w:val="center"/>
          </w:tcPr>
          <w:p w14:paraId="1F5BD840" w14:textId="77777777" w:rsidR="00D5231F" w:rsidRPr="008E37EB" w:rsidRDefault="000356B3">
            <w:pPr>
              <w:rPr>
                <w:rFonts w:ascii="SF Pro Display Regular" w:eastAsia="Times New Roman" w:hAnsi="SF Pro Display Regular"/>
                <w:color w:val="000000"/>
                <w:sz w:val="18"/>
                <w:szCs w:val="18"/>
                <w:highlight w:val="yellow"/>
              </w:rPr>
            </w:pPr>
            <w:r w:rsidRPr="008E37EB">
              <w:rPr>
                <w:rFonts w:ascii="SF Pro Display Regular" w:eastAsia="Times New Roman" w:hAnsi="SF Pro Display Regular"/>
                <w:color w:val="000000"/>
                <w:sz w:val="18"/>
                <w:szCs w:val="18"/>
                <w:highlight w:val="yellow"/>
              </w:rPr>
              <w:t>4G BANDS</w:t>
            </w:r>
          </w:p>
        </w:tc>
        <w:tc>
          <w:tcPr>
            <w:tcW w:w="4720" w:type="dxa"/>
            <w:tcBorders>
              <w:top w:val="nil"/>
              <w:left w:val="nil"/>
              <w:bottom w:val="single" w:sz="4" w:space="0" w:color="auto"/>
              <w:right w:val="single" w:sz="4" w:space="0" w:color="auto"/>
            </w:tcBorders>
            <w:shd w:val="clear" w:color="auto" w:fill="auto"/>
            <w:vAlign w:val="center"/>
          </w:tcPr>
          <w:p w14:paraId="2183E2B9" w14:textId="77777777" w:rsidR="00D5231F" w:rsidRPr="008E37EB" w:rsidRDefault="000356B3">
            <w:pPr>
              <w:rPr>
                <w:rFonts w:ascii="SF Pro Display Regular" w:eastAsia="Times New Roman" w:hAnsi="SF Pro Display Regular"/>
                <w:color w:val="000000"/>
                <w:sz w:val="18"/>
                <w:szCs w:val="18"/>
                <w:highlight w:val="yellow"/>
              </w:rPr>
            </w:pPr>
            <w:r w:rsidRPr="008E37EB">
              <w:rPr>
                <w:rFonts w:ascii="SF Pro Display Regular" w:eastAsia="Times New Roman" w:hAnsi="SF Pro Display Regular"/>
                <w:color w:val="000000"/>
                <w:sz w:val="18"/>
                <w:szCs w:val="18"/>
                <w:highlight w:val="yellow"/>
              </w:rPr>
              <w:t>DESIRED IN ORDER OF PREFERENCE: BAND 28, 3, 7 (FDD)</w:t>
            </w:r>
          </w:p>
        </w:tc>
      </w:tr>
      <w:tr w:rsidR="00D5231F" w14:paraId="2E26AE5D" w14:textId="77777777">
        <w:trPr>
          <w:trHeight w:val="520"/>
        </w:trPr>
        <w:tc>
          <w:tcPr>
            <w:tcW w:w="720" w:type="dxa"/>
            <w:vMerge/>
            <w:tcBorders>
              <w:top w:val="nil"/>
              <w:left w:val="single" w:sz="4" w:space="0" w:color="auto"/>
              <w:bottom w:val="single" w:sz="4" w:space="0" w:color="auto"/>
              <w:right w:val="single" w:sz="4" w:space="0" w:color="auto"/>
            </w:tcBorders>
            <w:vAlign w:val="center"/>
          </w:tcPr>
          <w:p w14:paraId="4744623A" w14:textId="77777777" w:rsidR="00D5231F" w:rsidRDefault="00D5231F">
            <w:pPr>
              <w:rPr>
                <w:rFonts w:ascii="SF Pro Display Regular" w:eastAsia="Times New Roman" w:hAnsi="SF Pro Display Regular"/>
                <w:color w:val="000000"/>
                <w:sz w:val="18"/>
                <w:szCs w:val="18"/>
              </w:rPr>
            </w:pPr>
          </w:p>
        </w:tc>
        <w:tc>
          <w:tcPr>
            <w:tcW w:w="2800" w:type="dxa"/>
            <w:vMerge w:val="restart"/>
            <w:tcBorders>
              <w:top w:val="nil"/>
              <w:left w:val="single" w:sz="4" w:space="0" w:color="auto"/>
              <w:bottom w:val="single" w:sz="4" w:space="0" w:color="auto"/>
              <w:right w:val="single" w:sz="4" w:space="0" w:color="auto"/>
            </w:tcBorders>
            <w:shd w:val="clear" w:color="auto" w:fill="auto"/>
            <w:vAlign w:val="center"/>
          </w:tcPr>
          <w:p w14:paraId="25791FD1" w14:textId="77777777" w:rsidR="00D5231F" w:rsidRPr="008E37EB" w:rsidRDefault="000356B3">
            <w:pPr>
              <w:rPr>
                <w:rFonts w:ascii="SF Pro Display Regular" w:eastAsia="Times New Roman" w:hAnsi="SF Pro Display Regular"/>
                <w:color w:val="000000"/>
                <w:sz w:val="18"/>
                <w:szCs w:val="18"/>
                <w:highlight w:val="yellow"/>
              </w:rPr>
            </w:pPr>
            <w:r w:rsidRPr="008E37EB">
              <w:rPr>
                <w:rFonts w:ascii="SF Pro Display Regular" w:eastAsia="Times New Roman" w:hAnsi="SF Pro Display Regular"/>
                <w:color w:val="000000"/>
                <w:sz w:val="18"/>
                <w:szCs w:val="18"/>
                <w:highlight w:val="yellow"/>
              </w:rPr>
              <w:t>TRANSCEIVER FOR EUROPE</w:t>
            </w:r>
          </w:p>
        </w:tc>
        <w:tc>
          <w:tcPr>
            <w:tcW w:w="1800" w:type="dxa"/>
            <w:tcBorders>
              <w:top w:val="nil"/>
              <w:left w:val="nil"/>
              <w:bottom w:val="single" w:sz="4" w:space="0" w:color="auto"/>
              <w:right w:val="single" w:sz="4" w:space="0" w:color="auto"/>
            </w:tcBorders>
            <w:shd w:val="clear" w:color="auto" w:fill="auto"/>
            <w:vAlign w:val="center"/>
          </w:tcPr>
          <w:p w14:paraId="32C6591D" w14:textId="77777777" w:rsidR="00D5231F" w:rsidRPr="008E37EB" w:rsidRDefault="000356B3">
            <w:pPr>
              <w:rPr>
                <w:rFonts w:ascii="SF Pro Display Regular" w:eastAsia="Times New Roman" w:hAnsi="SF Pro Display Regular"/>
                <w:color w:val="000000"/>
                <w:sz w:val="18"/>
                <w:szCs w:val="18"/>
                <w:highlight w:val="yellow"/>
              </w:rPr>
            </w:pPr>
            <w:r w:rsidRPr="008E37EB">
              <w:rPr>
                <w:rFonts w:ascii="SF Pro Display Regular" w:eastAsia="Times New Roman" w:hAnsi="SF Pro Display Regular"/>
                <w:color w:val="000000"/>
                <w:sz w:val="18"/>
                <w:szCs w:val="18"/>
                <w:highlight w:val="yellow"/>
              </w:rPr>
              <w:t>2G GSM BANDS</w:t>
            </w:r>
          </w:p>
        </w:tc>
        <w:tc>
          <w:tcPr>
            <w:tcW w:w="4720" w:type="dxa"/>
            <w:tcBorders>
              <w:top w:val="nil"/>
              <w:left w:val="nil"/>
              <w:bottom w:val="single" w:sz="4" w:space="0" w:color="auto"/>
              <w:right w:val="single" w:sz="4" w:space="0" w:color="auto"/>
            </w:tcBorders>
            <w:shd w:val="clear" w:color="auto" w:fill="auto"/>
            <w:vAlign w:val="center"/>
          </w:tcPr>
          <w:p w14:paraId="7E556C3F" w14:textId="77777777" w:rsidR="00D5231F" w:rsidRPr="008E37EB" w:rsidRDefault="000356B3">
            <w:pPr>
              <w:rPr>
                <w:rFonts w:ascii="SF Pro Display Regular" w:eastAsia="Times New Roman" w:hAnsi="SF Pro Display Regular"/>
                <w:color w:val="000000"/>
                <w:sz w:val="18"/>
                <w:szCs w:val="18"/>
                <w:highlight w:val="yellow"/>
              </w:rPr>
            </w:pPr>
            <w:r w:rsidRPr="008E37EB">
              <w:rPr>
                <w:rFonts w:ascii="SF Pro Display Regular" w:eastAsia="Times New Roman" w:hAnsi="SF Pro Display Regular"/>
                <w:color w:val="000000"/>
                <w:sz w:val="18"/>
                <w:szCs w:val="18"/>
                <w:highlight w:val="yellow"/>
              </w:rPr>
              <w:t>900, 1800</w:t>
            </w:r>
          </w:p>
        </w:tc>
      </w:tr>
      <w:tr w:rsidR="00D5231F" w14:paraId="49B388B5" w14:textId="77777777">
        <w:trPr>
          <w:trHeight w:val="520"/>
        </w:trPr>
        <w:tc>
          <w:tcPr>
            <w:tcW w:w="720" w:type="dxa"/>
            <w:vMerge/>
            <w:tcBorders>
              <w:top w:val="nil"/>
              <w:left w:val="single" w:sz="4" w:space="0" w:color="auto"/>
              <w:bottom w:val="single" w:sz="4" w:space="0" w:color="auto"/>
              <w:right w:val="single" w:sz="4" w:space="0" w:color="auto"/>
            </w:tcBorders>
            <w:vAlign w:val="center"/>
          </w:tcPr>
          <w:p w14:paraId="1CFBFAD5" w14:textId="77777777" w:rsidR="00D5231F" w:rsidRDefault="00D5231F">
            <w:pPr>
              <w:rPr>
                <w:rFonts w:ascii="SF Pro Display Regular" w:eastAsia="Times New Roman" w:hAnsi="SF Pro Display Regular"/>
                <w:color w:val="000000"/>
                <w:sz w:val="18"/>
                <w:szCs w:val="18"/>
              </w:rPr>
            </w:pPr>
          </w:p>
        </w:tc>
        <w:tc>
          <w:tcPr>
            <w:tcW w:w="2800" w:type="dxa"/>
            <w:vMerge/>
            <w:tcBorders>
              <w:top w:val="nil"/>
              <w:left w:val="single" w:sz="4" w:space="0" w:color="auto"/>
              <w:bottom w:val="single" w:sz="4" w:space="0" w:color="auto"/>
              <w:right w:val="single" w:sz="4" w:space="0" w:color="auto"/>
            </w:tcBorders>
            <w:vAlign w:val="center"/>
          </w:tcPr>
          <w:p w14:paraId="09D27714" w14:textId="77777777" w:rsidR="00D5231F" w:rsidRPr="008E37EB" w:rsidRDefault="00D5231F">
            <w:pPr>
              <w:rPr>
                <w:rFonts w:ascii="SF Pro Display Regular" w:eastAsia="Times New Roman" w:hAnsi="SF Pro Display Regular"/>
                <w:color w:val="000000"/>
                <w:sz w:val="18"/>
                <w:szCs w:val="18"/>
                <w:highlight w:val="yellow"/>
              </w:rPr>
            </w:pPr>
          </w:p>
        </w:tc>
        <w:tc>
          <w:tcPr>
            <w:tcW w:w="1800" w:type="dxa"/>
            <w:tcBorders>
              <w:top w:val="nil"/>
              <w:left w:val="nil"/>
              <w:bottom w:val="single" w:sz="4" w:space="0" w:color="auto"/>
              <w:right w:val="single" w:sz="4" w:space="0" w:color="auto"/>
            </w:tcBorders>
            <w:shd w:val="clear" w:color="auto" w:fill="auto"/>
            <w:vAlign w:val="center"/>
          </w:tcPr>
          <w:p w14:paraId="6A2EE87E" w14:textId="77777777" w:rsidR="00D5231F" w:rsidRPr="008E37EB" w:rsidRDefault="000356B3">
            <w:pPr>
              <w:rPr>
                <w:rFonts w:ascii="SF Pro Display Regular" w:eastAsia="Times New Roman" w:hAnsi="SF Pro Display Regular"/>
                <w:color w:val="000000"/>
                <w:sz w:val="18"/>
                <w:szCs w:val="18"/>
                <w:highlight w:val="yellow"/>
              </w:rPr>
            </w:pPr>
            <w:r w:rsidRPr="008E37EB">
              <w:rPr>
                <w:rFonts w:ascii="SF Pro Display Regular" w:eastAsia="Times New Roman" w:hAnsi="SF Pro Display Regular"/>
                <w:color w:val="000000"/>
                <w:sz w:val="18"/>
                <w:szCs w:val="18"/>
                <w:highlight w:val="yellow"/>
              </w:rPr>
              <w:t>UMTS</w:t>
            </w:r>
          </w:p>
        </w:tc>
        <w:tc>
          <w:tcPr>
            <w:tcW w:w="4720" w:type="dxa"/>
            <w:tcBorders>
              <w:top w:val="nil"/>
              <w:left w:val="nil"/>
              <w:bottom w:val="single" w:sz="4" w:space="0" w:color="auto"/>
              <w:right w:val="single" w:sz="4" w:space="0" w:color="auto"/>
            </w:tcBorders>
            <w:shd w:val="clear" w:color="auto" w:fill="auto"/>
            <w:vAlign w:val="center"/>
          </w:tcPr>
          <w:p w14:paraId="249A2CC0" w14:textId="77777777" w:rsidR="00D5231F" w:rsidRPr="008E37EB" w:rsidRDefault="000356B3">
            <w:pPr>
              <w:rPr>
                <w:rFonts w:ascii="SF Pro Display Regular" w:eastAsia="Times New Roman" w:hAnsi="SF Pro Display Regular"/>
                <w:color w:val="000000"/>
                <w:sz w:val="18"/>
                <w:szCs w:val="18"/>
                <w:highlight w:val="yellow"/>
              </w:rPr>
            </w:pPr>
            <w:r w:rsidRPr="008E37EB">
              <w:rPr>
                <w:rFonts w:ascii="SF Pro Display Regular" w:eastAsia="Times New Roman" w:hAnsi="SF Pro Display Regular"/>
                <w:color w:val="000000"/>
                <w:sz w:val="18"/>
                <w:szCs w:val="18"/>
                <w:highlight w:val="yellow"/>
              </w:rPr>
              <w:t>1, 2, 3, 4, 5</w:t>
            </w:r>
          </w:p>
        </w:tc>
      </w:tr>
      <w:tr w:rsidR="00D5231F" w14:paraId="51DE0760" w14:textId="77777777">
        <w:trPr>
          <w:trHeight w:val="520"/>
        </w:trPr>
        <w:tc>
          <w:tcPr>
            <w:tcW w:w="720" w:type="dxa"/>
            <w:vMerge/>
            <w:tcBorders>
              <w:top w:val="nil"/>
              <w:left w:val="single" w:sz="4" w:space="0" w:color="auto"/>
              <w:bottom w:val="single" w:sz="4" w:space="0" w:color="auto"/>
              <w:right w:val="single" w:sz="4" w:space="0" w:color="auto"/>
            </w:tcBorders>
            <w:vAlign w:val="center"/>
          </w:tcPr>
          <w:p w14:paraId="0790621F" w14:textId="77777777" w:rsidR="00D5231F" w:rsidRDefault="00D5231F">
            <w:pPr>
              <w:rPr>
                <w:rFonts w:ascii="SF Pro Display Regular" w:eastAsia="Times New Roman" w:hAnsi="SF Pro Display Regular"/>
                <w:color w:val="000000"/>
                <w:sz w:val="18"/>
                <w:szCs w:val="18"/>
              </w:rPr>
            </w:pPr>
          </w:p>
        </w:tc>
        <w:tc>
          <w:tcPr>
            <w:tcW w:w="2800" w:type="dxa"/>
            <w:vMerge/>
            <w:tcBorders>
              <w:top w:val="nil"/>
              <w:left w:val="single" w:sz="4" w:space="0" w:color="auto"/>
              <w:bottom w:val="single" w:sz="4" w:space="0" w:color="auto"/>
              <w:right w:val="single" w:sz="4" w:space="0" w:color="auto"/>
            </w:tcBorders>
            <w:vAlign w:val="center"/>
          </w:tcPr>
          <w:p w14:paraId="4910F4FC" w14:textId="77777777" w:rsidR="00D5231F" w:rsidRPr="008E37EB" w:rsidRDefault="00D5231F">
            <w:pPr>
              <w:rPr>
                <w:rFonts w:ascii="SF Pro Display Regular" w:eastAsia="Times New Roman" w:hAnsi="SF Pro Display Regular"/>
                <w:color w:val="000000"/>
                <w:sz w:val="18"/>
                <w:szCs w:val="18"/>
                <w:highlight w:val="yellow"/>
              </w:rPr>
            </w:pPr>
          </w:p>
        </w:tc>
        <w:tc>
          <w:tcPr>
            <w:tcW w:w="1800" w:type="dxa"/>
            <w:tcBorders>
              <w:top w:val="nil"/>
              <w:left w:val="nil"/>
              <w:bottom w:val="single" w:sz="4" w:space="0" w:color="auto"/>
              <w:right w:val="single" w:sz="4" w:space="0" w:color="auto"/>
            </w:tcBorders>
            <w:shd w:val="clear" w:color="auto" w:fill="auto"/>
            <w:vAlign w:val="center"/>
          </w:tcPr>
          <w:p w14:paraId="2A934A74" w14:textId="77777777" w:rsidR="00D5231F" w:rsidRPr="008E37EB" w:rsidRDefault="000356B3">
            <w:pPr>
              <w:rPr>
                <w:rFonts w:ascii="SF Pro Display Regular" w:eastAsia="Times New Roman" w:hAnsi="SF Pro Display Regular"/>
                <w:color w:val="000000"/>
                <w:sz w:val="18"/>
                <w:szCs w:val="18"/>
                <w:highlight w:val="yellow"/>
              </w:rPr>
            </w:pPr>
            <w:r w:rsidRPr="008E37EB">
              <w:rPr>
                <w:rFonts w:ascii="SF Pro Display Regular" w:eastAsia="Times New Roman" w:hAnsi="SF Pro Display Regular"/>
                <w:color w:val="000000"/>
                <w:sz w:val="18"/>
                <w:szCs w:val="18"/>
                <w:highlight w:val="yellow"/>
              </w:rPr>
              <w:t>4G BANDS</w:t>
            </w:r>
          </w:p>
        </w:tc>
        <w:tc>
          <w:tcPr>
            <w:tcW w:w="4720" w:type="dxa"/>
            <w:tcBorders>
              <w:top w:val="nil"/>
              <w:left w:val="nil"/>
              <w:bottom w:val="single" w:sz="4" w:space="0" w:color="auto"/>
              <w:right w:val="single" w:sz="4" w:space="0" w:color="auto"/>
            </w:tcBorders>
            <w:shd w:val="clear" w:color="auto" w:fill="auto"/>
            <w:vAlign w:val="center"/>
          </w:tcPr>
          <w:p w14:paraId="6F9C14FC" w14:textId="77777777" w:rsidR="00D5231F" w:rsidRPr="008E37EB" w:rsidRDefault="000356B3">
            <w:pPr>
              <w:rPr>
                <w:rFonts w:ascii="SF Pro Display Regular" w:eastAsia="Times New Roman" w:hAnsi="SF Pro Display Regular"/>
                <w:color w:val="000000"/>
                <w:sz w:val="18"/>
                <w:szCs w:val="18"/>
                <w:highlight w:val="yellow"/>
              </w:rPr>
            </w:pPr>
            <w:r w:rsidRPr="008E37EB">
              <w:rPr>
                <w:rFonts w:ascii="SF Pro Display Regular" w:eastAsia="Times New Roman" w:hAnsi="SF Pro Display Regular"/>
                <w:color w:val="000000"/>
                <w:sz w:val="18"/>
                <w:szCs w:val="18"/>
                <w:highlight w:val="yellow"/>
              </w:rPr>
              <w:t>MANDATORY: BAND 20 (FDD)</w:t>
            </w:r>
          </w:p>
        </w:tc>
      </w:tr>
      <w:tr w:rsidR="00D5231F" w14:paraId="5D5C81F5" w14:textId="77777777">
        <w:trPr>
          <w:trHeight w:val="520"/>
        </w:trPr>
        <w:tc>
          <w:tcPr>
            <w:tcW w:w="720" w:type="dxa"/>
            <w:vMerge/>
            <w:tcBorders>
              <w:top w:val="nil"/>
              <w:left w:val="single" w:sz="4" w:space="0" w:color="auto"/>
              <w:bottom w:val="single" w:sz="4" w:space="0" w:color="auto"/>
              <w:right w:val="single" w:sz="4" w:space="0" w:color="auto"/>
            </w:tcBorders>
            <w:vAlign w:val="center"/>
          </w:tcPr>
          <w:p w14:paraId="4DCDC338" w14:textId="77777777" w:rsidR="00D5231F" w:rsidRDefault="00D5231F">
            <w:pPr>
              <w:rPr>
                <w:rFonts w:ascii="SF Pro Display Regular" w:eastAsia="Times New Roman" w:hAnsi="SF Pro Display Regular"/>
                <w:color w:val="000000"/>
                <w:sz w:val="18"/>
                <w:szCs w:val="18"/>
              </w:rPr>
            </w:pPr>
          </w:p>
        </w:tc>
        <w:tc>
          <w:tcPr>
            <w:tcW w:w="2800" w:type="dxa"/>
            <w:vMerge/>
            <w:tcBorders>
              <w:top w:val="nil"/>
              <w:left w:val="single" w:sz="4" w:space="0" w:color="auto"/>
              <w:bottom w:val="single" w:sz="4" w:space="0" w:color="auto"/>
              <w:right w:val="single" w:sz="4" w:space="0" w:color="auto"/>
            </w:tcBorders>
            <w:vAlign w:val="center"/>
          </w:tcPr>
          <w:p w14:paraId="69C710E9" w14:textId="77777777" w:rsidR="00D5231F" w:rsidRPr="008E37EB" w:rsidRDefault="00D5231F">
            <w:pPr>
              <w:rPr>
                <w:rFonts w:ascii="SF Pro Display Regular" w:eastAsia="Times New Roman" w:hAnsi="SF Pro Display Regular"/>
                <w:color w:val="000000"/>
                <w:sz w:val="18"/>
                <w:szCs w:val="18"/>
                <w:highlight w:val="yellow"/>
              </w:rPr>
            </w:pPr>
          </w:p>
        </w:tc>
        <w:tc>
          <w:tcPr>
            <w:tcW w:w="1800" w:type="dxa"/>
            <w:tcBorders>
              <w:top w:val="nil"/>
              <w:left w:val="nil"/>
              <w:bottom w:val="single" w:sz="4" w:space="0" w:color="auto"/>
              <w:right w:val="single" w:sz="4" w:space="0" w:color="auto"/>
            </w:tcBorders>
            <w:shd w:val="clear" w:color="auto" w:fill="auto"/>
            <w:vAlign w:val="center"/>
          </w:tcPr>
          <w:p w14:paraId="14E0A51F" w14:textId="77777777" w:rsidR="00D5231F" w:rsidRPr="008E37EB" w:rsidRDefault="000356B3">
            <w:pPr>
              <w:rPr>
                <w:rFonts w:ascii="SF Pro Display Regular" w:eastAsia="Times New Roman" w:hAnsi="SF Pro Display Regular"/>
                <w:color w:val="000000"/>
                <w:sz w:val="18"/>
                <w:szCs w:val="18"/>
                <w:highlight w:val="yellow"/>
              </w:rPr>
            </w:pPr>
            <w:r w:rsidRPr="008E37EB">
              <w:rPr>
                <w:rFonts w:ascii="SF Pro Display Regular" w:eastAsia="Times New Roman" w:hAnsi="SF Pro Display Regular"/>
                <w:color w:val="000000"/>
                <w:sz w:val="18"/>
                <w:szCs w:val="18"/>
                <w:highlight w:val="yellow"/>
              </w:rPr>
              <w:t>4G BANDS</w:t>
            </w:r>
          </w:p>
        </w:tc>
        <w:tc>
          <w:tcPr>
            <w:tcW w:w="4720" w:type="dxa"/>
            <w:tcBorders>
              <w:top w:val="nil"/>
              <w:left w:val="nil"/>
              <w:bottom w:val="single" w:sz="4" w:space="0" w:color="auto"/>
              <w:right w:val="single" w:sz="4" w:space="0" w:color="auto"/>
            </w:tcBorders>
            <w:shd w:val="clear" w:color="auto" w:fill="auto"/>
            <w:vAlign w:val="center"/>
          </w:tcPr>
          <w:p w14:paraId="092B4E03" w14:textId="77777777" w:rsidR="00D5231F" w:rsidRPr="008E37EB" w:rsidRDefault="000356B3">
            <w:pPr>
              <w:rPr>
                <w:rFonts w:ascii="SF Pro Display Regular" w:eastAsia="Times New Roman" w:hAnsi="SF Pro Display Regular"/>
                <w:color w:val="000000"/>
                <w:sz w:val="18"/>
                <w:szCs w:val="18"/>
                <w:highlight w:val="yellow"/>
              </w:rPr>
            </w:pPr>
            <w:r w:rsidRPr="008E37EB">
              <w:rPr>
                <w:rFonts w:ascii="SF Pro Display Regular" w:eastAsia="Times New Roman" w:hAnsi="SF Pro Display Regular"/>
                <w:color w:val="000000"/>
                <w:sz w:val="18"/>
                <w:szCs w:val="18"/>
                <w:highlight w:val="yellow"/>
              </w:rPr>
              <w:t>DESIRED IN ORDER OF PREFERENCE: BAND 7, 3 (FDD)</w:t>
            </w:r>
          </w:p>
        </w:tc>
      </w:tr>
      <w:tr w:rsidR="00D5231F" w14:paraId="0FC69483" w14:textId="77777777">
        <w:trPr>
          <w:trHeight w:val="520"/>
        </w:trPr>
        <w:tc>
          <w:tcPr>
            <w:tcW w:w="720" w:type="dxa"/>
            <w:vMerge/>
            <w:tcBorders>
              <w:top w:val="nil"/>
              <w:left w:val="single" w:sz="4" w:space="0" w:color="auto"/>
              <w:bottom w:val="single" w:sz="4" w:space="0" w:color="auto"/>
              <w:right w:val="single" w:sz="4" w:space="0" w:color="auto"/>
            </w:tcBorders>
            <w:vAlign w:val="center"/>
          </w:tcPr>
          <w:p w14:paraId="40F28F09" w14:textId="77777777" w:rsidR="00D5231F" w:rsidRDefault="00D5231F">
            <w:pPr>
              <w:rPr>
                <w:rFonts w:ascii="SF Pro Display Regular" w:eastAsia="Times New Roman" w:hAnsi="SF Pro Display Regular"/>
                <w:color w:val="000000"/>
                <w:sz w:val="18"/>
                <w:szCs w:val="18"/>
              </w:rPr>
            </w:pPr>
          </w:p>
        </w:tc>
        <w:tc>
          <w:tcPr>
            <w:tcW w:w="2800" w:type="dxa"/>
            <w:vMerge w:val="restart"/>
            <w:tcBorders>
              <w:top w:val="nil"/>
              <w:left w:val="single" w:sz="4" w:space="0" w:color="auto"/>
              <w:bottom w:val="single" w:sz="4" w:space="0" w:color="auto"/>
              <w:right w:val="single" w:sz="4" w:space="0" w:color="auto"/>
            </w:tcBorders>
            <w:shd w:val="clear" w:color="auto" w:fill="auto"/>
            <w:vAlign w:val="center"/>
          </w:tcPr>
          <w:p w14:paraId="34662FDA" w14:textId="77777777" w:rsidR="00D5231F" w:rsidRPr="008E37EB" w:rsidRDefault="000356B3">
            <w:pPr>
              <w:rPr>
                <w:rFonts w:ascii="SF Pro Display Regular" w:eastAsia="Times New Roman" w:hAnsi="SF Pro Display Regular"/>
                <w:color w:val="000000"/>
                <w:sz w:val="18"/>
                <w:szCs w:val="18"/>
                <w:highlight w:val="yellow"/>
              </w:rPr>
            </w:pPr>
            <w:r w:rsidRPr="008E37EB">
              <w:rPr>
                <w:rFonts w:ascii="SF Pro Display Regular" w:eastAsia="Times New Roman" w:hAnsi="SF Pro Display Regular"/>
                <w:color w:val="000000"/>
                <w:sz w:val="18"/>
                <w:szCs w:val="18"/>
                <w:highlight w:val="yellow"/>
              </w:rPr>
              <w:t>TRANSCEIVER FOR CHINA</w:t>
            </w:r>
          </w:p>
        </w:tc>
        <w:tc>
          <w:tcPr>
            <w:tcW w:w="1800" w:type="dxa"/>
            <w:tcBorders>
              <w:top w:val="nil"/>
              <w:left w:val="nil"/>
              <w:bottom w:val="single" w:sz="4" w:space="0" w:color="auto"/>
              <w:right w:val="single" w:sz="4" w:space="0" w:color="auto"/>
            </w:tcBorders>
            <w:shd w:val="clear" w:color="auto" w:fill="auto"/>
            <w:vAlign w:val="center"/>
          </w:tcPr>
          <w:p w14:paraId="4F468108" w14:textId="77777777" w:rsidR="00D5231F" w:rsidRPr="008E37EB" w:rsidRDefault="000356B3">
            <w:pPr>
              <w:rPr>
                <w:rFonts w:ascii="SF Pro Display Regular" w:eastAsia="Times New Roman" w:hAnsi="SF Pro Display Regular"/>
                <w:color w:val="000000"/>
                <w:sz w:val="18"/>
                <w:szCs w:val="18"/>
                <w:highlight w:val="yellow"/>
              </w:rPr>
            </w:pPr>
            <w:r w:rsidRPr="008E37EB">
              <w:rPr>
                <w:rFonts w:ascii="SF Pro Display Regular" w:eastAsia="Times New Roman" w:hAnsi="SF Pro Display Regular"/>
                <w:color w:val="000000"/>
                <w:sz w:val="18"/>
                <w:szCs w:val="18"/>
                <w:highlight w:val="yellow"/>
              </w:rPr>
              <w:t>2G GSM BANDS</w:t>
            </w:r>
          </w:p>
        </w:tc>
        <w:tc>
          <w:tcPr>
            <w:tcW w:w="4720" w:type="dxa"/>
            <w:tcBorders>
              <w:top w:val="nil"/>
              <w:left w:val="nil"/>
              <w:bottom w:val="single" w:sz="4" w:space="0" w:color="auto"/>
              <w:right w:val="single" w:sz="4" w:space="0" w:color="auto"/>
            </w:tcBorders>
            <w:shd w:val="clear" w:color="auto" w:fill="auto"/>
            <w:vAlign w:val="center"/>
          </w:tcPr>
          <w:p w14:paraId="5ED0EAA5" w14:textId="77777777" w:rsidR="00D5231F" w:rsidRPr="008E37EB" w:rsidRDefault="000356B3">
            <w:pPr>
              <w:rPr>
                <w:rFonts w:ascii="SF Pro Display Regular" w:eastAsia="Times New Roman" w:hAnsi="SF Pro Display Regular"/>
                <w:color w:val="000000"/>
                <w:sz w:val="18"/>
                <w:szCs w:val="18"/>
                <w:highlight w:val="yellow"/>
              </w:rPr>
            </w:pPr>
            <w:r w:rsidRPr="008E37EB">
              <w:rPr>
                <w:rFonts w:ascii="SF Pro Display Regular" w:eastAsia="Times New Roman" w:hAnsi="SF Pro Display Regular"/>
                <w:color w:val="000000"/>
                <w:sz w:val="18"/>
                <w:szCs w:val="18"/>
                <w:highlight w:val="yellow"/>
              </w:rPr>
              <w:t>900, 1800</w:t>
            </w:r>
          </w:p>
        </w:tc>
      </w:tr>
      <w:tr w:rsidR="00D5231F" w14:paraId="15590DC1" w14:textId="77777777">
        <w:trPr>
          <w:trHeight w:val="520"/>
        </w:trPr>
        <w:tc>
          <w:tcPr>
            <w:tcW w:w="720" w:type="dxa"/>
            <w:vMerge/>
            <w:tcBorders>
              <w:top w:val="nil"/>
              <w:left w:val="single" w:sz="4" w:space="0" w:color="auto"/>
              <w:bottom w:val="single" w:sz="4" w:space="0" w:color="auto"/>
              <w:right w:val="single" w:sz="4" w:space="0" w:color="auto"/>
            </w:tcBorders>
            <w:vAlign w:val="center"/>
          </w:tcPr>
          <w:p w14:paraId="503C0D87" w14:textId="77777777" w:rsidR="00D5231F" w:rsidRDefault="00D5231F">
            <w:pPr>
              <w:rPr>
                <w:rFonts w:ascii="SF Pro Display Regular" w:eastAsia="Times New Roman" w:hAnsi="SF Pro Display Regular"/>
                <w:color w:val="000000"/>
                <w:sz w:val="18"/>
                <w:szCs w:val="18"/>
              </w:rPr>
            </w:pPr>
          </w:p>
        </w:tc>
        <w:tc>
          <w:tcPr>
            <w:tcW w:w="2800" w:type="dxa"/>
            <w:vMerge/>
            <w:tcBorders>
              <w:top w:val="nil"/>
              <w:left w:val="single" w:sz="4" w:space="0" w:color="auto"/>
              <w:bottom w:val="single" w:sz="4" w:space="0" w:color="auto"/>
              <w:right w:val="single" w:sz="4" w:space="0" w:color="auto"/>
            </w:tcBorders>
            <w:vAlign w:val="center"/>
          </w:tcPr>
          <w:p w14:paraId="2ADFC6C4" w14:textId="77777777" w:rsidR="00D5231F" w:rsidRPr="008E37EB" w:rsidRDefault="00D5231F">
            <w:pPr>
              <w:rPr>
                <w:rFonts w:ascii="SF Pro Display Regular" w:eastAsia="Times New Roman" w:hAnsi="SF Pro Display Regular"/>
                <w:color w:val="000000"/>
                <w:sz w:val="18"/>
                <w:szCs w:val="18"/>
                <w:highlight w:val="yellow"/>
              </w:rPr>
            </w:pPr>
          </w:p>
        </w:tc>
        <w:tc>
          <w:tcPr>
            <w:tcW w:w="1800" w:type="dxa"/>
            <w:tcBorders>
              <w:top w:val="nil"/>
              <w:left w:val="nil"/>
              <w:bottom w:val="single" w:sz="4" w:space="0" w:color="auto"/>
              <w:right w:val="single" w:sz="4" w:space="0" w:color="auto"/>
            </w:tcBorders>
            <w:shd w:val="clear" w:color="auto" w:fill="auto"/>
            <w:vAlign w:val="center"/>
          </w:tcPr>
          <w:p w14:paraId="65D9150F" w14:textId="77777777" w:rsidR="00D5231F" w:rsidRPr="008E37EB" w:rsidRDefault="000356B3">
            <w:pPr>
              <w:rPr>
                <w:rFonts w:ascii="SF Pro Display Regular" w:eastAsia="Times New Roman" w:hAnsi="SF Pro Display Regular"/>
                <w:color w:val="000000"/>
                <w:sz w:val="18"/>
                <w:szCs w:val="18"/>
                <w:highlight w:val="yellow"/>
              </w:rPr>
            </w:pPr>
            <w:r w:rsidRPr="008E37EB">
              <w:rPr>
                <w:rFonts w:ascii="SF Pro Display Regular" w:eastAsia="Times New Roman" w:hAnsi="SF Pro Display Regular"/>
                <w:color w:val="000000"/>
                <w:sz w:val="18"/>
                <w:szCs w:val="18"/>
                <w:highlight w:val="yellow"/>
              </w:rPr>
              <w:t>UMTS</w:t>
            </w:r>
          </w:p>
        </w:tc>
        <w:tc>
          <w:tcPr>
            <w:tcW w:w="4720" w:type="dxa"/>
            <w:tcBorders>
              <w:top w:val="nil"/>
              <w:left w:val="nil"/>
              <w:bottom w:val="single" w:sz="4" w:space="0" w:color="auto"/>
              <w:right w:val="single" w:sz="4" w:space="0" w:color="auto"/>
            </w:tcBorders>
            <w:shd w:val="clear" w:color="auto" w:fill="auto"/>
            <w:vAlign w:val="center"/>
          </w:tcPr>
          <w:p w14:paraId="5409C1B5" w14:textId="77777777" w:rsidR="00D5231F" w:rsidRPr="008E37EB" w:rsidRDefault="000356B3">
            <w:pPr>
              <w:rPr>
                <w:rFonts w:ascii="SF Pro Display Regular" w:eastAsia="Times New Roman" w:hAnsi="SF Pro Display Regular"/>
                <w:color w:val="000000"/>
                <w:sz w:val="18"/>
                <w:szCs w:val="18"/>
                <w:highlight w:val="yellow"/>
              </w:rPr>
            </w:pPr>
            <w:r w:rsidRPr="008E37EB">
              <w:rPr>
                <w:rFonts w:ascii="SF Pro Display Regular" w:eastAsia="Times New Roman" w:hAnsi="SF Pro Display Regular"/>
                <w:color w:val="000000"/>
                <w:sz w:val="18"/>
                <w:szCs w:val="18"/>
                <w:highlight w:val="yellow"/>
              </w:rPr>
              <w:t>1, 2, 3, 4, 5</w:t>
            </w:r>
          </w:p>
        </w:tc>
      </w:tr>
      <w:tr w:rsidR="00D5231F" w14:paraId="219AA8C4" w14:textId="77777777">
        <w:trPr>
          <w:trHeight w:val="520"/>
        </w:trPr>
        <w:tc>
          <w:tcPr>
            <w:tcW w:w="720" w:type="dxa"/>
            <w:vMerge/>
            <w:tcBorders>
              <w:top w:val="nil"/>
              <w:left w:val="single" w:sz="4" w:space="0" w:color="auto"/>
              <w:bottom w:val="single" w:sz="4" w:space="0" w:color="auto"/>
              <w:right w:val="single" w:sz="4" w:space="0" w:color="auto"/>
            </w:tcBorders>
            <w:vAlign w:val="center"/>
          </w:tcPr>
          <w:p w14:paraId="14716627" w14:textId="77777777" w:rsidR="00D5231F" w:rsidRDefault="00D5231F">
            <w:pPr>
              <w:rPr>
                <w:rFonts w:ascii="SF Pro Display Regular" w:eastAsia="Times New Roman" w:hAnsi="SF Pro Display Regular"/>
                <w:color w:val="000000"/>
                <w:sz w:val="18"/>
                <w:szCs w:val="18"/>
              </w:rPr>
            </w:pPr>
          </w:p>
        </w:tc>
        <w:tc>
          <w:tcPr>
            <w:tcW w:w="2800" w:type="dxa"/>
            <w:vMerge/>
            <w:tcBorders>
              <w:top w:val="nil"/>
              <w:left w:val="single" w:sz="4" w:space="0" w:color="auto"/>
              <w:bottom w:val="single" w:sz="4" w:space="0" w:color="auto"/>
              <w:right w:val="single" w:sz="4" w:space="0" w:color="auto"/>
            </w:tcBorders>
            <w:vAlign w:val="center"/>
          </w:tcPr>
          <w:p w14:paraId="5D68B31E" w14:textId="77777777" w:rsidR="00D5231F" w:rsidRPr="008E37EB" w:rsidRDefault="00D5231F">
            <w:pPr>
              <w:rPr>
                <w:rFonts w:ascii="SF Pro Display Regular" w:eastAsia="Times New Roman" w:hAnsi="SF Pro Display Regular"/>
                <w:color w:val="000000"/>
                <w:sz w:val="18"/>
                <w:szCs w:val="18"/>
                <w:highlight w:val="yellow"/>
              </w:rPr>
            </w:pPr>
          </w:p>
        </w:tc>
        <w:tc>
          <w:tcPr>
            <w:tcW w:w="1800" w:type="dxa"/>
            <w:tcBorders>
              <w:top w:val="nil"/>
              <w:left w:val="nil"/>
              <w:bottom w:val="single" w:sz="4" w:space="0" w:color="auto"/>
              <w:right w:val="single" w:sz="4" w:space="0" w:color="auto"/>
            </w:tcBorders>
            <w:shd w:val="clear" w:color="auto" w:fill="auto"/>
            <w:vAlign w:val="center"/>
          </w:tcPr>
          <w:p w14:paraId="14AC74A5" w14:textId="77777777" w:rsidR="00D5231F" w:rsidRPr="008E37EB" w:rsidRDefault="000356B3">
            <w:pPr>
              <w:rPr>
                <w:rFonts w:ascii="SF Pro Display Regular" w:eastAsia="Times New Roman" w:hAnsi="SF Pro Display Regular"/>
                <w:color w:val="000000"/>
                <w:sz w:val="18"/>
                <w:szCs w:val="18"/>
                <w:highlight w:val="yellow"/>
              </w:rPr>
            </w:pPr>
            <w:r w:rsidRPr="008E37EB">
              <w:rPr>
                <w:rFonts w:ascii="SF Pro Display Regular" w:eastAsia="Times New Roman" w:hAnsi="SF Pro Display Regular"/>
                <w:color w:val="000000"/>
                <w:sz w:val="18"/>
                <w:szCs w:val="18"/>
                <w:highlight w:val="yellow"/>
              </w:rPr>
              <w:t>4G BANDS</w:t>
            </w:r>
          </w:p>
        </w:tc>
        <w:tc>
          <w:tcPr>
            <w:tcW w:w="4720" w:type="dxa"/>
            <w:tcBorders>
              <w:top w:val="nil"/>
              <w:left w:val="nil"/>
              <w:bottom w:val="single" w:sz="4" w:space="0" w:color="auto"/>
              <w:right w:val="single" w:sz="4" w:space="0" w:color="auto"/>
            </w:tcBorders>
            <w:shd w:val="clear" w:color="auto" w:fill="auto"/>
            <w:vAlign w:val="center"/>
          </w:tcPr>
          <w:p w14:paraId="3703A340" w14:textId="77777777" w:rsidR="00D5231F" w:rsidRPr="008E37EB" w:rsidRDefault="000356B3">
            <w:pPr>
              <w:rPr>
                <w:rFonts w:ascii="SF Pro Display Regular" w:eastAsia="Times New Roman" w:hAnsi="SF Pro Display Regular"/>
                <w:color w:val="000000"/>
                <w:sz w:val="18"/>
                <w:szCs w:val="18"/>
                <w:highlight w:val="yellow"/>
              </w:rPr>
            </w:pPr>
            <w:r w:rsidRPr="008E37EB">
              <w:rPr>
                <w:rFonts w:ascii="SF Pro Display Regular" w:eastAsia="Times New Roman" w:hAnsi="SF Pro Display Regular"/>
                <w:color w:val="000000"/>
                <w:sz w:val="18"/>
                <w:szCs w:val="18"/>
                <w:highlight w:val="yellow"/>
              </w:rPr>
              <w:t>MANDATORY: BAND 41 (TDD)</w:t>
            </w:r>
          </w:p>
        </w:tc>
      </w:tr>
      <w:tr w:rsidR="00D5231F" w14:paraId="2F34D075" w14:textId="77777777">
        <w:trPr>
          <w:trHeight w:val="520"/>
        </w:trPr>
        <w:tc>
          <w:tcPr>
            <w:tcW w:w="720" w:type="dxa"/>
            <w:vMerge w:val="restart"/>
            <w:tcBorders>
              <w:top w:val="nil"/>
              <w:left w:val="single" w:sz="4" w:space="0" w:color="auto"/>
              <w:bottom w:val="single" w:sz="4" w:space="0" w:color="auto"/>
              <w:right w:val="single" w:sz="4" w:space="0" w:color="auto"/>
            </w:tcBorders>
            <w:shd w:val="clear" w:color="auto" w:fill="auto"/>
            <w:vAlign w:val="center"/>
          </w:tcPr>
          <w:p w14:paraId="45492ADD" w14:textId="77777777" w:rsidR="00D5231F" w:rsidRDefault="000356B3">
            <w:pPr>
              <w:jc w:val="right"/>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20</w:t>
            </w:r>
          </w:p>
        </w:tc>
        <w:tc>
          <w:tcPr>
            <w:tcW w:w="2800" w:type="dxa"/>
            <w:vMerge w:val="restart"/>
            <w:tcBorders>
              <w:top w:val="nil"/>
              <w:left w:val="single" w:sz="4" w:space="0" w:color="auto"/>
              <w:bottom w:val="single" w:sz="4" w:space="0" w:color="auto"/>
              <w:right w:val="single" w:sz="4" w:space="0" w:color="auto"/>
            </w:tcBorders>
            <w:shd w:val="clear" w:color="auto" w:fill="auto"/>
            <w:vAlign w:val="center"/>
          </w:tcPr>
          <w:p w14:paraId="22FE3AF3" w14:textId="77777777" w:rsidR="00D5231F" w:rsidRDefault="000356B3" w:rsidP="00F01550">
            <w:pPr>
              <w:rPr>
                <w:rFonts w:ascii="SF Pro Display Regular" w:eastAsia="SimSun" w:hAnsi="SF Pro Display Regular"/>
                <w:color w:val="000000"/>
                <w:sz w:val="18"/>
                <w:szCs w:val="18"/>
                <w:lang w:eastAsia="zh-CN"/>
              </w:rPr>
            </w:pPr>
            <w:proofErr w:type="gramStart"/>
            <w:r>
              <w:rPr>
                <w:rFonts w:ascii="SF Pro Display Regular" w:eastAsia="Times New Roman" w:hAnsi="SF Pro Display Regular"/>
                <w:color w:val="000000"/>
                <w:sz w:val="18"/>
                <w:szCs w:val="18"/>
              </w:rPr>
              <w:t>GPS</w:t>
            </w:r>
            <w:r>
              <w:rPr>
                <w:rFonts w:ascii="SF Pro Display Regular" w:eastAsia="SimSun" w:hAnsi="SF Pro Display Regular" w:hint="eastAsia"/>
                <w:color w:val="000000"/>
                <w:sz w:val="18"/>
                <w:szCs w:val="18"/>
                <w:lang w:eastAsia="zh-CN"/>
              </w:rPr>
              <w:t xml:space="preserve">  --</w:t>
            </w:r>
            <w:proofErr w:type="gramEnd"/>
            <w:r w:rsidR="00F01550">
              <w:rPr>
                <w:rFonts w:ascii="SF Pro Display Regular" w:eastAsia="SimSun" w:hAnsi="SF Pro Display Regular" w:hint="eastAsia"/>
                <w:color w:val="000000"/>
                <w:sz w:val="18"/>
                <w:szCs w:val="18"/>
                <w:lang w:eastAsia="zh-CN"/>
              </w:rPr>
              <w:t xml:space="preserve"> </w:t>
            </w:r>
            <w:r w:rsidR="00F01550" w:rsidRPr="00F01550">
              <w:rPr>
                <w:rFonts w:ascii="SF Pro Display Regular" w:eastAsia="SimSun" w:hAnsi="SF Pro Display Regular" w:hint="eastAsia"/>
                <w:color w:val="0000CC"/>
                <w:sz w:val="18"/>
                <w:szCs w:val="18"/>
                <w:lang w:eastAsia="zh-CN"/>
              </w:rPr>
              <w:t>P.S: For AGPS, use Qualcomm service.</w:t>
            </w:r>
          </w:p>
        </w:tc>
        <w:tc>
          <w:tcPr>
            <w:tcW w:w="1800" w:type="dxa"/>
            <w:tcBorders>
              <w:top w:val="nil"/>
              <w:left w:val="nil"/>
              <w:bottom w:val="single" w:sz="4" w:space="0" w:color="auto"/>
              <w:right w:val="single" w:sz="4" w:space="0" w:color="auto"/>
            </w:tcBorders>
            <w:shd w:val="clear" w:color="auto" w:fill="auto"/>
            <w:vAlign w:val="center"/>
          </w:tcPr>
          <w:p w14:paraId="0E284DE1"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TYPE</w:t>
            </w:r>
          </w:p>
        </w:tc>
        <w:tc>
          <w:tcPr>
            <w:tcW w:w="4720" w:type="dxa"/>
            <w:tcBorders>
              <w:top w:val="nil"/>
              <w:left w:val="nil"/>
              <w:bottom w:val="single" w:sz="4" w:space="0" w:color="auto"/>
              <w:right w:val="single" w:sz="4" w:space="0" w:color="auto"/>
            </w:tcBorders>
            <w:shd w:val="clear" w:color="auto" w:fill="auto"/>
            <w:vAlign w:val="center"/>
          </w:tcPr>
          <w:p w14:paraId="3B405CCC"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GPS, GLONASS \ GALILEO, BEIDOU</w:t>
            </w:r>
          </w:p>
        </w:tc>
      </w:tr>
      <w:tr w:rsidR="00D5231F" w14:paraId="12163254" w14:textId="77777777">
        <w:trPr>
          <w:trHeight w:val="520"/>
        </w:trPr>
        <w:tc>
          <w:tcPr>
            <w:tcW w:w="720" w:type="dxa"/>
            <w:vMerge/>
            <w:tcBorders>
              <w:top w:val="nil"/>
              <w:left w:val="single" w:sz="4" w:space="0" w:color="auto"/>
              <w:bottom w:val="single" w:sz="4" w:space="0" w:color="auto"/>
              <w:right w:val="single" w:sz="4" w:space="0" w:color="auto"/>
            </w:tcBorders>
            <w:vAlign w:val="center"/>
          </w:tcPr>
          <w:p w14:paraId="182DE3E2" w14:textId="77777777" w:rsidR="00D5231F" w:rsidRDefault="00D5231F">
            <w:pPr>
              <w:rPr>
                <w:rFonts w:ascii="SF Pro Display Regular" w:eastAsia="Times New Roman" w:hAnsi="SF Pro Display Regular"/>
                <w:color w:val="000000"/>
                <w:sz w:val="18"/>
                <w:szCs w:val="18"/>
              </w:rPr>
            </w:pPr>
          </w:p>
        </w:tc>
        <w:tc>
          <w:tcPr>
            <w:tcW w:w="2800" w:type="dxa"/>
            <w:vMerge/>
            <w:tcBorders>
              <w:top w:val="nil"/>
              <w:left w:val="single" w:sz="4" w:space="0" w:color="auto"/>
              <w:bottom w:val="single" w:sz="4" w:space="0" w:color="auto"/>
              <w:right w:val="single" w:sz="4" w:space="0" w:color="auto"/>
            </w:tcBorders>
            <w:vAlign w:val="center"/>
          </w:tcPr>
          <w:p w14:paraId="338C249A" w14:textId="77777777" w:rsidR="00D5231F" w:rsidRDefault="00D5231F">
            <w:pPr>
              <w:rPr>
                <w:rFonts w:ascii="SF Pro Display Regular" w:eastAsia="Times New Roman" w:hAnsi="SF Pro Display Regular"/>
                <w:color w:val="000000"/>
                <w:sz w:val="18"/>
                <w:szCs w:val="18"/>
              </w:rPr>
            </w:pPr>
          </w:p>
        </w:tc>
        <w:tc>
          <w:tcPr>
            <w:tcW w:w="1800" w:type="dxa"/>
            <w:tcBorders>
              <w:top w:val="nil"/>
              <w:left w:val="nil"/>
              <w:bottom w:val="single" w:sz="4" w:space="0" w:color="auto"/>
              <w:right w:val="single" w:sz="4" w:space="0" w:color="auto"/>
            </w:tcBorders>
            <w:shd w:val="clear" w:color="auto" w:fill="auto"/>
            <w:vAlign w:val="center"/>
          </w:tcPr>
          <w:p w14:paraId="2264F712"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ACCURACY</w:t>
            </w:r>
          </w:p>
        </w:tc>
        <w:tc>
          <w:tcPr>
            <w:tcW w:w="4720" w:type="dxa"/>
            <w:tcBorders>
              <w:top w:val="nil"/>
              <w:left w:val="nil"/>
              <w:bottom w:val="single" w:sz="4" w:space="0" w:color="auto"/>
              <w:right w:val="single" w:sz="4" w:space="0" w:color="auto"/>
            </w:tcBorders>
            <w:shd w:val="clear" w:color="auto" w:fill="auto"/>
            <w:vAlign w:val="center"/>
          </w:tcPr>
          <w:p w14:paraId="16674030" w14:textId="77777777" w:rsidR="00D5231F" w:rsidRDefault="000356B3">
            <w:pP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TO BE PROVIDED BY ANDA</w:t>
            </w:r>
          </w:p>
        </w:tc>
      </w:tr>
    </w:tbl>
    <w:p w14:paraId="78957F87" w14:textId="77777777" w:rsidR="00D5231F" w:rsidRDefault="00D5231F"/>
    <w:p w14:paraId="1A4A5508" w14:textId="77777777" w:rsidR="00D5231F" w:rsidRDefault="00D5231F"/>
    <w:p w14:paraId="30ACD878" w14:textId="77777777" w:rsidR="00D5231F" w:rsidRDefault="00D5231F"/>
    <w:p w14:paraId="71F92EC9" w14:textId="77777777" w:rsidR="00D5231F" w:rsidRDefault="00D5231F"/>
    <w:p w14:paraId="7F84C1E3" w14:textId="77777777" w:rsidR="00D5231F" w:rsidRDefault="00D5231F"/>
    <w:p w14:paraId="230F1ED2" w14:textId="77777777" w:rsidR="00D5231F" w:rsidRDefault="00D5231F"/>
    <w:p w14:paraId="161E33C9" w14:textId="77777777" w:rsidR="00D5231F" w:rsidRDefault="00D5231F"/>
    <w:p w14:paraId="1FB5632A" w14:textId="77777777" w:rsidR="00D5231F" w:rsidRDefault="00D5231F"/>
    <w:p w14:paraId="0CA9FE21" w14:textId="77777777" w:rsidR="00D5231F" w:rsidRDefault="00D5231F"/>
    <w:p w14:paraId="7086F07B" w14:textId="77777777" w:rsidR="00D5231F" w:rsidRDefault="00D5231F"/>
    <w:p w14:paraId="03C49D3E" w14:textId="77777777" w:rsidR="00D5231F" w:rsidRDefault="00D5231F"/>
    <w:p w14:paraId="28D0FF0F" w14:textId="77777777" w:rsidR="00D5231F" w:rsidRDefault="00D5231F"/>
    <w:p w14:paraId="74D5AA61" w14:textId="77777777" w:rsidR="00D5231F" w:rsidRDefault="00D5231F"/>
    <w:p w14:paraId="43F63377" w14:textId="77777777" w:rsidR="00D5231F" w:rsidRDefault="00D5231F"/>
    <w:p w14:paraId="5721292E" w14:textId="77777777" w:rsidR="00D5231F" w:rsidRDefault="00D5231F"/>
    <w:p w14:paraId="2E35B875" w14:textId="77777777" w:rsidR="00D5231F" w:rsidRDefault="00D5231F"/>
    <w:p w14:paraId="5DF225D0" w14:textId="77777777" w:rsidR="00D5231F" w:rsidRDefault="00D5231F"/>
    <w:p w14:paraId="2DA17714" w14:textId="77777777" w:rsidR="00D5231F" w:rsidRDefault="00D5231F"/>
    <w:p w14:paraId="2661FDEE" w14:textId="77777777" w:rsidR="00D5231F" w:rsidRDefault="00D5231F"/>
    <w:p w14:paraId="185747C3" w14:textId="77777777" w:rsidR="00D5231F" w:rsidRDefault="00D5231F"/>
    <w:p w14:paraId="6768D56F" w14:textId="77777777" w:rsidR="00D5231F" w:rsidRDefault="00D5231F"/>
    <w:p w14:paraId="3BD0FC1C" w14:textId="77777777" w:rsidR="00D5231F" w:rsidRDefault="00D5231F"/>
    <w:p w14:paraId="5B649084" w14:textId="77777777" w:rsidR="00D5231F" w:rsidRDefault="00D5231F"/>
    <w:p w14:paraId="3C0909B2" w14:textId="77777777" w:rsidR="00D5231F" w:rsidRDefault="00D5231F"/>
    <w:p w14:paraId="41C5C12A" w14:textId="77777777" w:rsidR="00D5231F" w:rsidRDefault="00D5231F"/>
    <w:p w14:paraId="5A903761" w14:textId="77777777" w:rsidR="00D5231F" w:rsidRDefault="00D5231F"/>
    <w:p w14:paraId="69A97D3F" w14:textId="77777777" w:rsidR="00D5231F" w:rsidRDefault="00D5231F"/>
    <w:p w14:paraId="2636C124" w14:textId="77777777" w:rsidR="00D5231F" w:rsidRDefault="00D5231F"/>
    <w:p w14:paraId="1D9C4118" w14:textId="77777777" w:rsidR="00D5231F" w:rsidRDefault="00D5231F"/>
    <w:p w14:paraId="0E7A0658" w14:textId="77777777" w:rsidR="00D5231F" w:rsidRDefault="00D5231F"/>
    <w:p w14:paraId="7A522286" w14:textId="77777777" w:rsidR="00D5231F" w:rsidRDefault="00D5231F"/>
    <w:p w14:paraId="3C03769A" w14:textId="77777777" w:rsidR="00D5231F" w:rsidRDefault="00D5231F"/>
    <w:p w14:paraId="6BE9B89A" w14:textId="77777777" w:rsidR="00D5231F" w:rsidRDefault="00D5231F"/>
    <w:p w14:paraId="005BD0CE" w14:textId="77777777" w:rsidR="00D5231F" w:rsidRDefault="00D5231F"/>
    <w:p w14:paraId="5D660ED4" w14:textId="77777777" w:rsidR="00D5231F" w:rsidRDefault="00D5231F"/>
    <w:p w14:paraId="2F53CA5D" w14:textId="77777777" w:rsidR="00D5231F" w:rsidRDefault="00D5231F"/>
    <w:p w14:paraId="3C871080" w14:textId="77777777" w:rsidR="00D5231F" w:rsidRDefault="00D5231F"/>
    <w:p w14:paraId="2490D99D" w14:textId="77777777" w:rsidR="00D5231F" w:rsidRDefault="00D5231F"/>
    <w:p w14:paraId="63F93114" w14:textId="77777777" w:rsidR="00D5231F" w:rsidRDefault="00D5231F"/>
    <w:p w14:paraId="69DCAC52" w14:textId="77777777" w:rsidR="00D5231F" w:rsidRDefault="00D5231F"/>
    <w:p w14:paraId="51CBC0BF" w14:textId="77777777" w:rsidR="00D5231F" w:rsidRDefault="00D5231F"/>
    <w:p w14:paraId="10AE3C00" w14:textId="77777777" w:rsidR="00D5231F" w:rsidRDefault="000356B3">
      <w:pPr>
        <w:rPr>
          <w:rFonts w:ascii="SF Pro Text" w:hAnsi="SF Pro Text"/>
        </w:rPr>
      </w:pPr>
      <w:r>
        <w:rPr>
          <w:rFonts w:ascii="SF Pro Text" w:hAnsi="SF Pro Text"/>
        </w:rPr>
        <w:br w:type="page"/>
      </w:r>
    </w:p>
    <w:p w14:paraId="074092F6" w14:textId="77777777" w:rsidR="00D5231F" w:rsidRDefault="000356B3">
      <w:pPr>
        <w:rPr>
          <w:rFonts w:ascii="SF Pro Text" w:hAnsi="SF Pro Text"/>
        </w:rPr>
      </w:pPr>
      <w:r>
        <w:rPr>
          <w:rFonts w:ascii="SF Pro Text" w:hAnsi="SF Pro Text"/>
        </w:rPr>
        <w:lastRenderedPageBreak/>
        <w:t>PRODUCT’S EMBEDDED SYSTEM</w:t>
      </w:r>
    </w:p>
    <w:p w14:paraId="53529B5E" w14:textId="77777777" w:rsidR="00D5231F" w:rsidRDefault="000356B3">
      <w:pPr>
        <w:pBdr>
          <w:bottom w:val="single" w:sz="6" w:space="1" w:color="auto"/>
        </w:pBdr>
        <w:rPr>
          <w:rFonts w:ascii="SF Pro Text" w:hAnsi="SF Pro Text"/>
          <w:b/>
        </w:rPr>
      </w:pPr>
      <w:r>
        <w:rPr>
          <w:rFonts w:ascii="SF Pro Text" w:hAnsi="SF Pro Text"/>
          <w:b/>
        </w:rPr>
        <w:t>FIRMWARE AND PLATFORM REQUIREMENTS</w:t>
      </w:r>
    </w:p>
    <w:p w14:paraId="231F413D" w14:textId="77777777" w:rsidR="00D5231F" w:rsidRDefault="00D5231F"/>
    <w:tbl>
      <w:tblPr>
        <w:tblW w:w="9600" w:type="dxa"/>
        <w:tblLayout w:type="fixed"/>
        <w:tblLook w:val="04A0" w:firstRow="1" w:lastRow="0" w:firstColumn="1" w:lastColumn="0" w:noHBand="0" w:noVBand="1"/>
      </w:tblPr>
      <w:tblGrid>
        <w:gridCol w:w="720"/>
        <w:gridCol w:w="1357"/>
        <w:gridCol w:w="1469"/>
        <w:gridCol w:w="1668"/>
        <w:gridCol w:w="4386"/>
      </w:tblGrid>
      <w:tr w:rsidR="00D5231F" w14:paraId="27028CDC" w14:textId="77777777">
        <w:trPr>
          <w:trHeight w:val="520"/>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1167DB5" w14:textId="77777777" w:rsidR="00D5231F" w:rsidRDefault="000356B3">
            <w:pPr>
              <w:jc w:val="center"/>
              <w:rPr>
                <w:rFonts w:ascii="SF Pro Display Regular" w:eastAsia="Times New Roman" w:hAnsi="SF Pro Display Regular"/>
                <w:b/>
                <w:bCs/>
                <w:color w:val="000000"/>
                <w:sz w:val="18"/>
                <w:szCs w:val="18"/>
              </w:rPr>
            </w:pPr>
            <w:r>
              <w:rPr>
                <w:rFonts w:ascii="SF Pro Display Regular" w:eastAsia="Times New Roman" w:hAnsi="SF Pro Display Regular"/>
                <w:b/>
                <w:bCs/>
                <w:color w:val="000000"/>
                <w:sz w:val="18"/>
                <w:szCs w:val="18"/>
              </w:rPr>
              <w:t>ITEM</w:t>
            </w:r>
          </w:p>
        </w:tc>
        <w:tc>
          <w:tcPr>
            <w:tcW w:w="1357" w:type="dxa"/>
            <w:tcBorders>
              <w:top w:val="single" w:sz="4" w:space="0" w:color="auto"/>
              <w:left w:val="nil"/>
              <w:bottom w:val="single" w:sz="4" w:space="0" w:color="auto"/>
              <w:right w:val="single" w:sz="4" w:space="0" w:color="auto"/>
            </w:tcBorders>
            <w:shd w:val="clear" w:color="auto" w:fill="auto"/>
            <w:vAlign w:val="center"/>
          </w:tcPr>
          <w:p w14:paraId="56E1333D" w14:textId="77777777" w:rsidR="00D5231F" w:rsidRDefault="000356B3">
            <w:pPr>
              <w:jc w:val="center"/>
              <w:rPr>
                <w:rFonts w:ascii="SF Pro Display Regular" w:eastAsia="Times New Roman" w:hAnsi="SF Pro Display Regular"/>
                <w:b/>
                <w:bCs/>
                <w:color w:val="000000"/>
                <w:sz w:val="18"/>
                <w:szCs w:val="18"/>
              </w:rPr>
            </w:pPr>
            <w:r>
              <w:rPr>
                <w:rFonts w:ascii="SF Pro Display Regular" w:eastAsia="Times New Roman" w:hAnsi="SF Pro Display Regular"/>
                <w:b/>
                <w:bCs/>
                <w:color w:val="000000"/>
                <w:sz w:val="18"/>
                <w:szCs w:val="18"/>
              </w:rPr>
              <w:t>RELATED TO BLOCK Nº</w:t>
            </w:r>
          </w:p>
        </w:tc>
        <w:tc>
          <w:tcPr>
            <w:tcW w:w="1469" w:type="dxa"/>
            <w:tcBorders>
              <w:top w:val="single" w:sz="4" w:space="0" w:color="auto"/>
              <w:left w:val="nil"/>
              <w:bottom w:val="single" w:sz="4" w:space="0" w:color="auto"/>
              <w:right w:val="single" w:sz="4" w:space="0" w:color="auto"/>
            </w:tcBorders>
            <w:shd w:val="clear" w:color="auto" w:fill="auto"/>
            <w:vAlign w:val="center"/>
          </w:tcPr>
          <w:p w14:paraId="187784A1" w14:textId="77777777" w:rsidR="00D5231F" w:rsidRDefault="000356B3">
            <w:pPr>
              <w:jc w:val="center"/>
              <w:rPr>
                <w:rFonts w:ascii="SF Pro Display Regular" w:eastAsia="Times New Roman" w:hAnsi="SF Pro Display Regular"/>
                <w:b/>
                <w:bCs/>
                <w:color w:val="000000"/>
                <w:sz w:val="18"/>
                <w:szCs w:val="18"/>
              </w:rPr>
            </w:pPr>
            <w:r>
              <w:rPr>
                <w:rFonts w:ascii="SF Pro Display Regular" w:eastAsia="Times New Roman" w:hAnsi="SF Pro Display Regular"/>
                <w:b/>
                <w:bCs/>
                <w:color w:val="000000"/>
                <w:sz w:val="18"/>
                <w:szCs w:val="18"/>
              </w:rPr>
              <w:t>ITEM DESCRIPTION</w:t>
            </w:r>
          </w:p>
        </w:tc>
        <w:tc>
          <w:tcPr>
            <w:tcW w:w="1668" w:type="dxa"/>
            <w:tcBorders>
              <w:top w:val="single" w:sz="4" w:space="0" w:color="auto"/>
              <w:left w:val="nil"/>
              <w:bottom w:val="single" w:sz="4" w:space="0" w:color="auto"/>
              <w:right w:val="single" w:sz="4" w:space="0" w:color="auto"/>
            </w:tcBorders>
            <w:shd w:val="clear" w:color="auto" w:fill="auto"/>
            <w:vAlign w:val="center"/>
          </w:tcPr>
          <w:p w14:paraId="3C27CEC8" w14:textId="77777777" w:rsidR="00D5231F" w:rsidRDefault="000356B3">
            <w:pPr>
              <w:jc w:val="center"/>
              <w:rPr>
                <w:rFonts w:ascii="SF Pro Display Regular" w:eastAsia="Times New Roman" w:hAnsi="SF Pro Display Regular"/>
                <w:b/>
                <w:bCs/>
                <w:color w:val="000000"/>
                <w:sz w:val="18"/>
                <w:szCs w:val="18"/>
              </w:rPr>
            </w:pPr>
            <w:r>
              <w:rPr>
                <w:rFonts w:ascii="SF Pro Display Regular" w:eastAsia="Times New Roman" w:hAnsi="SF Pro Display Regular"/>
                <w:b/>
                <w:bCs/>
                <w:color w:val="000000"/>
                <w:sz w:val="18"/>
                <w:szCs w:val="18"/>
              </w:rPr>
              <w:t>CHARACTERISTICS</w:t>
            </w:r>
          </w:p>
        </w:tc>
        <w:tc>
          <w:tcPr>
            <w:tcW w:w="4386" w:type="dxa"/>
            <w:tcBorders>
              <w:top w:val="single" w:sz="4" w:space="0" w:color="auto"/>
              <w:left w:val="nil"/>
              <w:bottom w:val="single" w:sz="4" w:space="0" w:color="auto"/>
              <w:right w:val="single" w:sz="4" w:space="0" w:color="auto"/>
            </w:tcBorders>
            <w:shd w:val="clear" w:color="auto" w:fill="auto"/>
            <w:vAlign w:val="center"/>
          </w:tcPr>
          <w:p w14:paraId="5E34B4A2" w14:textId="77777777" w:rsidR="00D5231F" w:rsidRDefault="000356B3">
            <w:pPr>
              <w:jc w:val="center"/>
              <w:rPr>
                <w:rFonts w:ascii="SF Pro Display Regular" w:eastAsia="Times New Roman" w:hAnsi="SF Pro Display Regular"/>
                <w:b/>
                <w:bCs/>
                <w:color w:val="000000"/>
                <w:sz w:val="18"/>
                <w:szCs w:val="18"/>
              </w:rPr>
            </w:pPr>
            <w:r>
              <w:rPr>
                <w:rFonts w:ascii="SF Pro Display Regular" w:eastAsia="Times New Roman" w:hAnsi="SF Pro Display Regular"/>
                <w:b/>
                <w:bCs/>
                <w:color w:val="000000"/>
                <w:sz w:val="18"/>
                <w:szCs w:val="18"/>
              </w:rPr>
              <w:t>SPECIFICATIONS</w:t>
            </w:r>
          </w:p>
        </w:tc>
      </w:tr>
      <w:tr w:rsidR="00D5231F" w14:paraId="6AAC9E5D" w14:textId="77777777">
        <w:trPr>
          <w:trHeight w:val="520"/>
        </w:trPr>
        <w:tc>
          <w:tcPr>
            <w:tcW w:w="720" w:type="dxa"/>
            <w:tcBorders>
              <w:top w:val="nil"/>
              <w:left w:val="single" w:sz="4" w:space="0" w:color="auto"/>
              <w:bottom w:val="single" w:sz="4" w:space="0" w:color="auto"/>
              <w:right w:val="single" w:sz="4" w:space="0" w:color="auto"/>
            </w:tcBorders>
            <w:shd w:val="clear" w:color="auto" w:fill="auto"/>
            <w:vAlign w:val="center"/>
          </w:tcPr>
          <w:p w14:paraId="27E29DE1"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1</w:t>
            </w:r>
          </w:p>
        </w:tc>
        <w:tc>
          <w:tcPr>
            <w:tcW w:w="1357" w:type="dxa"/>
            <w:tcBorders>
              <w:top w:val="nil"/>
              <w:left w:val="nil"/>
              <w:bottom w:val="single" w:sz="4" w:space="0" w:color="auto"/>
              <w:right w:val="single" w:sz="4" w:space="0" w:color="auto"/>
            </w:tcBorders>
            <w:shd w:val="clear" w:color="auto" w:fill="auto"/>
            <w:vAlign w:val="center"/>
          </w:tcPr>
          <w:p w14:paraId="3BCF7EEE"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1</w:t>
            </w:r>
          </w:p>
        </w:tc>
        <w:tc>
          <w:tcPr>
            <w:tcW w:w="1469" w:type="dxa"/>
            <w:tcBorders>
              <w:top w:val="nil"/>
              <w:left w:val="nil"/>
              <w:bottom w:val="single" w:sz="4" w:space="0" w:color="auto"/>
              <w:right w:val="single" w:sz="4" w:space="0" w:color="auto"/>
            </w:tcBorders>
            <w:shd w:val="clear" w:color="auto" w:fill="auto"/>
            <w:vAlign w:val="center"/>
          </w:tcPr>
          <w:p w14:paraId="22454129"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OS</w:t>
            </w:r>
          </w:p>
        </w:tc>
        <w:tc>
          <w:tcPr>
            <w:tcW w:w="1668" w:type="dxa"/>
            <w:tcBorders>
              <w:top w:val="nil"/>
              <w:left w:val="nil"/>
              <w:bottom w:val="single" w:sz="4" w:space="0" w:color="auto"/>
              <w:right w:val="single" w:sz="4" w:space="0" w:color="auto"/>
            </w:tcBorders>
            <w:shd w:val="clear" w:color="auto" w:fill="auto"/>
            <w:vAlign w:val="center"/>
          </w:tcPr>
          <w:p w14:paraId="55E18D6C"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TYPE</w:t>
            </w:r>
          </w:p>
        </w:tc>
        <w:tc>
          <w:tcPr>
            <w:tcW w:w="4386" w:type="dxa"/>
            <w:tcBorders>
              <w:top w:val="nil"/>
              <w:left w:val="nil"/>
              <w:bottom w:val="single" w:sz="4" w:space="0" w:color="auto"/>
              <w:right w:val="single" w:sz="4" w:space="0" w:color="auto"/>
            </w:tcBorders>
            <w:shd w:val="clear" w:color="auto" w:fill="auto"/>
            <w:vAlign w:val="center"/>
          </w:tcPr>
          <w:p w14:paraId="48FB45AB"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ANDROID 7+</w:t>
            </w:r>
          </w:p>
        </w:tc>
      </w:tr>
      <w:tr w:rsidR="00D5231F" w14:paraId="2AD570AC" w14:textId="77777777">
        <w:trPr>
          <w:trHeight w:val="520"/>
        </w:trPr>
        <w:tc>
          <w:tcPr>
            <w:tcW w:w="720" w:type="dxa"/>
            <w:vMerge w:val="restart"/>
            <w:tcBorders>
              <w:top w:val="nil"/>
              <w:left w:val="single" w:sz="4" w:space="0" w:color="auto"/>
              <w:bottom w:val="single" w:sz="4" w:space="0" w:color="auto"/>
              <w:right w:val="single" w:sz="4" w:space="0" w:color="auto"/>
            </w:tcBorders>
            <w:shd w:val="clear" w:color="auto" w:fill="auto"/>
            <w:vAlign w:val="center"/>
          </w:tcPr>
          <w:p w14:paraId="7B444F8A"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2</w:t>
            </w:r>
          </w:p>
        </w:tc>
        <w:tc>
          <w:tcPr>
            <w:tcW w:w="1357" w:type="dxa"/>
            <w:vMerge w:val="restart"/>
            <w:tcBorders>
              <w:top w:val="nil"/>
              <w:left w:val="single" w:sz="4" w:space="0" w:color="auto"/>
              <w:bottom w:val="single" w:sz="4" w:space="0" w:color="auto"/>
              <w:right w:val="single" w:sz="4" w:space="0" w:color="auto"/>
            </w:tcBorders>
            <w:shd w:val="clear" w:color="auto" w:fill="auto"/>
            <w:vAlign w:val="center"/>
          </w:tcPr>
          <w:p w14:paraId="06AC67B5"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3, 4</w:t>
            </w:r>
          </w:p>
        </w:tc>
        <w:tc>
          <w:tcPr>
            <w:tcW w:w="1469" w:type="dxa"/>
            <w:vMerge w:val="restart"/>
            <w:tcBorders>
              <w:top w:val="nil"/>
              <w:left w:val="single" w:sz="4" w:space="0" w:color="auto"/>
              <w:bottom w:val="single" w:sz="4" w:space="0" w:color="auto"/>
              <w:right w:val="single" w:sz="4" w:space="0" w:color="auto"/>
            </w:tcBorders>
            <w:shd w:val="clear" w:color="auto" w:fill="auto"/>
            <w:vAlign w:val="center"/>
          </w:tcPr>
          <w:p w14:paraId="1F1346EC"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SCREEN EVENTS</w:t>
            </w:r>
          </w:p>
        </w:tc>
        <w:tc>
          <w:tcPr>
            <w:tcW w:w="1668" w:type="dxa"/>
            <w:vMerge w:val="restart"/>
            <w:tcBorders>
              <w:top w:val="nil"/>
              <w:left w:val="single" w:sz="4" w:space="0" w:color="auto"/>
              <w:bottom w:val="single" w:sz="4" w:space="0" w:color="auto"/>
              <w:right w:val="single" w:sz="4" w:space="0" w:color="auto"/>
            </w:tcBorders>
            <w:shd w:val="clear" w:color="auto" w:fill="auto"/>
            <w:vAlign w:val="center"/>
          </w:tcPr>
          <w:p w14:paraId="4194A01B"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WAKE UP</w:t>
            </w:r>
          </w:p>
        </w:tc>
        <w:tc>
          <w:tcPr>
            <w:tcW w:w="4386" w:type="dxa"/>
            <w:tcBorders>
              <w:top w:val="nil"/>
              <w:left w:val="nil"/>
              <w:bottom w:val="single" w:sz="4" w:space="0" w:color="auto"/>
              <w:right w:val="single" w:sz="4" w:space="0" w:color="auto"/>
            </w:tcBorders>
            <w:shd w:val="clear" w:color="auto" w:fill="auto"/>
            <w:vAlign w:val="center"/>
          </w:tcPr>
          <w:p w14:paraId="7DCEF383"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ENABLE: TILT/GLANCE TO WAKE UP</w:t>
            </w:r>
          </w:p>
          <w:p w14:paraId="0760E247" w14:textId="77777777" w:rsidR="00D5231F" w:rsidRDefault="00D5231F">
            <w:pPr>
              <w:jc w:val="both"/>
              <w:rPr>
                <w:rFonts w:ascii="SF Pro Display Regular" w:eastAsia="SimSun" w:hAnsi="SF Pro Display Regular"/>
                <w:color w:val="000000"/>
                <w:sz w:val="18"/>
                <w:szCs w:val="18"/>
                <w:lang w:eastAsia="zh-CN"/>
              </w:rPr>
            </w:pPr>
          </w:p>
        </w:tc>
      </w:tr>
      <w:tr w:rsidR="00D5231F" w14:paraId="12695BB0" w14:textId="77777777">
        <w:trPr>
          <w:trHeight w:val="520"/>
        </w:trPr>
        <w:tc>
          <w:tcPr>
            <w:tcW w:w="720" w:type="dxa"/>
            <w:vMerge/>
            <w:tcBorders>
              <w:top w:val="nil"/>
              <w:left w:val="single" w:sz="4" w:space="0" w:color="auto"/>
              <w:bottom w:val="single" w:sz="4" w:space="0" w:color="auto"/>
              <w:right w:val="single" w:sz="4" w:space="0" w:color="auto"/>
            </w:tcBorders>
            <w:vAlign w:val="center"/>
          </w:tcPr>
          <w:p w14:paraId="595036C6" w14:textId="77777777" w:rsidR="00D5231F" w:rsidRDefault="00D5231F">
            <w:pPr>
              <w:rPr>
                <w:rFonts w:ascii="SF Pro Display Regular" w:eastAsia="Times New Roman" w:hAnsi="SF Pro Display Regular"/>
                <w:color w:val="000000"/>
                <w:sz w:val="18"/>
                <w:szCs w:val="18"/>
              </w:rPr>
            </w:pPr>
          </w:p>
        </w:tc>
        <w:tc>
          <w:tcPr>
            <w:tcW w:w="1357" w:type="dxa"/>
            <w:vMerge/>
            <w:tcBorders>
              <w:top w:val="nil"/>
              <w:left w:val="single" w:sz="4" w:space="0" w:color="auto"/>
              <w:bottom w:val="single" w:sz="4" w:space="0" w:color="auto"/>
              <w:right w:val="single" w:sz="4" w:space="0" w:color="auto"/>
            </w:tcBorders>
            <w:vAlign w:val="center"/>
          </w:tcPr>
          <w:p w14:paraId="75521DEC" w14:textId="77777777" w:rsidR="00D5231F" w:rsidRDefault="00D5231F">
            <w:pPr>
              <w:rPr>
                <w:rFonts w:ascii="SF Pro Display Regular" w:eastAsia="Times New Roman" w:hAnsi="SF Pro Display Regular"/>
                <w:color w:val="000000"/>
                <w:sz w:val="18"/>
                <w:szCs w:val="18"/>
              </w:rPr>
            </w:pPr>
          </w:p>
        </w:tc>
        <w:tc>
          <w:tcPr>
            <w:tcW w:w="1469" w:type="dxa"/>
            <w:vMerge/>
            <w:tcBorders>
              <w:top w:val="nil"/>
              <w:left w:val="single" w:sz="4" w:space="0" w:color="auto"/>
              <w:bottom w:val="single" w:sz="4" w:space="0" w:color="auto"/>
              <w:right w:val="single" w:sz="4" w:space="0" w:color="auto"/>
            </w:tcBorders>
            <w:vAlign w:val="center"/>
          </w:tcPr>
          <w:p w14:paraId="6A52D853" w14:textId="77777777" w:rsidR="00D5231F" w:rsidRDefault="00D5231F">
            <w:pPr>
              <w:rPr>
                <w:rFonts w:ascii="SF Pro Display Regular" w:eastAsia="Times New Roman" w:hAnsi="SF Pro Display Regular"/>
                <w:color w:val="000000"/>
                <w:sz w:val="18"/>
                <w:szCs w:val="18"/>
              </w:rPr>
            </w:pPr>
          </w:p>
        </w:tc>
        <w:tc>
          <w:tcPr>
            <w:tcW w:w="1668" w:type="dxa"/>
            <w:vMerge/>
            <w:tcBorders>
              <w:top w:val="nil"/>
              <w:left w:val="single" w:sz="4" w:space="0" w:color="auto"/>
              <w:bottom w:val="single" w:sz="4" w:space="0" w:color="auto"/>
              <w:right w:val="single" w:sz="4" w:space="0" w:color="auto"/>
            </w:tcBorders>
            <w:vAlign w:val="center"/>
          </w:tcPr>
          <w:p w14:paraId="0741D015" w14:textId="77777777" w:rsidR="00D5231F" w:rsidRDefault="00D5231F">
            <w:pPr>
              <w:rPr>
                <w:rFonts w:ascii="SF Pro Display Regular" w:eastAsia="Times New Roman" w:hAnsi="SF Pro Display Regular"/>
                <w:color w:val="000000"/>
                <w:sz w:val="18"/>
                <w:szCs w:val="18"/>
              </w:rPr>
            </w:pPr>
          </w:p>
        </w:tc>
        <w:tc>
          <w:tcPr>
            <w:tcW w:w="4386" w:type="dxa"/>
            <w:tcBorders>
              <w:top w:val="nil"/>
              <w:left w:val="nil"/>
              <w:bottom w:val="single" w:sz="4" w:space="0" w:color="auto"/>
              <w:right w:val="single" w:sz="4" w:space="0" w:color="auto"/>
            </w:tcBorders>
            <w:shd w:val="clear" w:color="auto" w:fill="auto"/>
            <w:vAlign w:val="center"/>
          </w:tcPr>
          <w:p w14:paraId="02D866A3"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ENABLE: TOUCH TO WAKE UP</w:t>
            </w:r>
          </w:p>
          <w:p w14:paraId="42E626C0" w14:textId="77777777" w:rsidR="00D5231F" w:rsidRPr="007F6343" w:rsidRDefault="007F6343">
            <w:pPr>
              <w:jc w:val="center"/>
              <w:rPr>
                <w:rFonts w:ascii="SF Pro Display Regular" w:eastAsia="SimSun" w:hAnsi="SF Pro Display Regular"/>
                <w:color w:val="0000CC"/>
                <w:sz w:val="18"/>
                <w:szCs w:val="18"/>
                <w:lang w:eastAsia="zh-CN"/>
              </w:rPr>
            </w:pPr>
            <w:r w:rsidRPr="007F6343">
              <w:rPr>
                <w:rFonts w:ascii="SF Pro Display Regular" w:eastAsia="SimSun" w:hAnsi="SF Pro Display Regular" w:hint="eastAsia"/>
                <w:color w:val="0000CC"/>
                <w:sz w:val="18"/>
                <w:szCs w:val="18"/>
                <w:lang w:eastAsia="zh-CN"/>
              </w:rPr>
              <w:t>==&gt;TP IS need to support this function</w:t>
            </w:r>
          </w:p>
        </w:tc>
      </w:tr>
      <w:tr w:rsidR="00D5231F" w14:paraId="6CCB79E7" w14:textId="77777777">
        <w:trPr>
          <w:trHeight w:val="520"/>
        </w:trPr>
        <w:tc>
          <w:tcPr>
            <w:tcW w:w="720" w:type="dxa"/>
            <w:vMerge/>
            <w:tcBorders>
              <w:top w:val="nil"/>
              <w:left w:val="single" w:sz="4" w:space="0" w:color="auto"/>
              <w:bottom w:val="single" w:sz="4" w:space="0" w:color="auto"/>
              <w:right w:val="single" w:sz="4" w:space="0" w:color="auto"/>
            </w:tcBorders>
            <w:vAlign w:val="center"/>
          </w:tcPr>
          <w:p w14:paraId="6EEF2170" w14:textId="77777777" w:rsidR="00D5231F" w:rsidRDefault="00D5231F">
            <w:pPr>
              <w:rPr>
                <w:rFonts w:ascii="SF Pro Display Regular" w:eastAsia="Times New Roman" w:hAnsi="SF Pro Display Regular"/>
                <w:color w:val="000000"/>
                <w:sz w:val="18"/>
                <w:szCs w:val="18"/>
              </w:rPr>
            </w:pPr>
          </w:p>
        </w:tc>
        <w:tc>
          <w:tcPr>
            <w:tcW w:w="1357" w:type="dxa"/>
            <w:vMerge/>
            <w:tcBorders>
              <w:top w:val="nil"/>
              <w:left w:val="single" w:sz="4" w:space="0" w:color="auto"/>
              <w:bottom w:val="single" w:sz="4" w:space="0" w:color="auto"/>
              <w:right w:val="single" w:sz="4" w:space="0" w:color="auto"/>
            </w:tcBorders>
            <w:vAlign w:val="center"/>
          </w:tcPr>
          <w:p w14:paraId="66E2AFDC" w14:textId="77777777" w:rsidR="00D5231F" w:rsidRDefault="00D5231F">
            <w:pPr>
              <w:rPr>
                <w:rFonts w:ascii="SF Pro Display Regular" w:eastAsia="Times New Roman" w:hAnsi="SF Pro Display Regular"/>
                <w:color w:val="000000"/>
                <w:sz w:val="18"/>
                <w:szCs w:val="18"/>
              </w:rPr>
            </w:pPr>
          </w:p>
        </w:tc>
        <w:tc>
          <w:tcPr>
            <w:tcW w:w="1469" w:type="dxa"/>
            <w:vMerge/>
            <w:tcBorders>
              <w:top w:val="nil"/>
              <w:left w:val="single" w:sz="4" w:space="0" w:color="auto"/>
              <w:bottom w:val="single" w:sz="4" w:space="0" w:color="auto"/>
              <w:right w:val="single" w:sz="4" w:space="0" w:color="auto"/>
            </w:tcBorders>
            <w:vAlign w:val="center"/>
          </w:tcPr>
          <w:p w14:paraId="21817399" w14:textId="77777777" w:rsidR="00D5231F" w:rsidRDefault="00D5231F">
            <w:pPr>
              <w:rPr>
                <w:rFonts w:ascii="SF Pro Display Regular" w:eastAsia="Times New Roman" w:hAnsi="SF Pro Display Regular"/>
                <w:color w:val="000000"/>
                <w:sz w:val="18"/>
                <w:szCs w:val="18"/>
              </w:rPr>
            </w:pPr>
          </w:p>
        </w:tc>
        <w:tc>
          <w:tcPr>
            <w:tcW w:w="1668" w:type="dxa"/>
            <w:vMerge w:val="restart"/>
            <w:tcBorders>
              <w:top w:val="nil"/>
              <w:left w:val="single" w:sz="4" w:space="0" w:color="auto"/>
              <w:bottom w:val="single" w:sz="4" w:space="0" w:color="auto"/>
              <w:right w:val="single" w:sz="4" w:space="0" w:color="auto"/>
            </w:tcBorders>
            <w:shd w:val="clear" w:color="auto" w:fill="auto"/>
            <w:vAlign w:val="center"/>
          </w:tcPr>
          <w:p w14:paraId="7E3C84E7"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SLEEP</w:t>
            </w:r>
          </w:p>
        </w:tc>
        <w:tc>
          <w:tcPr>
            <w:tcW w:w="4386" w:type="dxa"/>
            <w:tcBorders>
              <w:top w:val="nil"/>
              <w:left w:val="nil"/>
              <w:bottom w:val="single" w:sz="4" w:space="0" w:color="auto"/>
              <w:right w:val="single" w:sz="4" w:space="0" w:color="auto"/>
            </w:tcBorders>
            <w:shd w:val="clear" w:color="auto" w:fill="auto"/>
            <w:vAlign w:val="center"/>
          </w:tcPr>
          <w:p w14:paraId="72C38754"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ENABLE: PALM ON SCREEN TO SLEEP</w:t>
            </w:r>
          </w:p>
          <w:p w14:paraId="522B93A1" w14:textId="77777777" w:rsidR="00D5231F" w:rsidRPr="007F6343" w:rsidRDefault="007F6343" w:rsidP="007F6343">
            <w:pPr>
              <w:jc w:val="center"/>
              <w:rPr>
                <w:rFonts w:ascii="SF Pro Display Regular" w:eastAsia="SimSun" w:hAnsi="SF Pro Display Regular"/>
                <w:color w:val="0000CC"/>
                <w:sz w:val="18"/>
                <w:szCs w:val="18"/>
                <w:lang w:eastAsia="zh-CN"/>
              </w:rPr>
            </w:pPr>
            <w:bookmarkStart w:id="29" w:name="OLE_LINK3"/>
            <w:r w:rsidRPr="007F6343">
              <w:rPr>
                <w:rFonts w:ascii="SF Pro Display Regular" w:eastAsia="SimSun" w:hAnsi="SF Pro Display Regular" w:hint="eastAsia"/>
                <w:color w:val="0000CC"/>
                <w:sz w:val="18"/>
                <w:szCs w:val="18"/>
                <w:lang w:eastAsia="zh-CN"/>
              </w:rPr>
              <w:t>==&gt;Do not recommend this function, the actual key control is suggested.</w:t>
            </w:r>
            <w:bookmarkEnd w:id="29"/>
          </w:p>
        </w:tc>
      </w:tr>
      <w:tr w:rsidR="00D5231F" w14:paraId="6B22CA4A" w14:textId="77777777">
        <w:trPr>
          <w:trHeight w:val="520"/>
        </w:trPr>
        <w:tc>
          <w:tcPr>
            <w:tcW w:w="720" w:type="dxa"/>
            <w:vMerge/>
            <w:tcBorders>
              <w:top w:val="nil"/>
              <w:left w:val="single" w:sz="4" w:space="0" w:color="auto"/>
              <w:bottom w:val="single" w:sz="4" w:space="0" w:color="auto"/>
              <w:right w:val="single" w:sz="4" w:space="0" w:color="auto"/>
            </w:tcBorders>
            <w:vAlign w:val="center"/>
          </w:tcPr>
          <w:p w14:paraId="55107AC5" w14:textId="77777777" w:rsidR="00D5231F" w:rsidRDefault="00D5231F">
            <w:pPr>
              <w:rPr>
                <w:rFonts w:ascii="SF Pro Display Regular" w:eastAsia="Times New Roman" w:hAnsi="SF Pro Display Regular"/>
                <w:color w:val="000000"/>
                <w:sz w:val="18"/>
                <w:szCs w:val="18"/>
                <w:lang w:eastAsia="zh-CN"/>
              </w:rPr>
            </w:pPr>
          </w:p>
        </w:tc>
        <w:tc>
          <w:tcPr>
            <w:tcW w:w="1357" w:type="dxa"/>
            <w:vMerge/>
            <w:tcBorders>
              <w:top w:val="nil"/>
              <w:left w:val="single" w:sz="4" w:space="0" w:color="auto"/>
              <w:bottom w:val="single" w:sz="4" w:space="0" w:color="auto"/>
              <w:right w:val="single" w:sz="4" w:space="0" w:color="auto"/>
            </w:tcBorders>
            <w:vAlign w:val="center"/>
          </w:tcPr>
          <w:p w14:paraId="7442A81D" w14:textId="77777777" w:rsidR="00D5231F" w:rsidRDefault="00D5231F">
            <w:pPr>
              <w:rPr>
                <w:rFonts w:ascii="SF Pro Display Regular" w:eastAsia="Times New Roman" w:hAnsi="SF Pro Display Regular"/>
                <w:color w:val="000000"/>
                <w:sz w:val="18"/>
                <w:szCs w:val="18"/>
                <w:lang w:eastAsia="zh-CN"/>
              </w:rPr>
            </w:pPr>
          </w:p>
        </w:tc>
        <w:tc>
          <w:tcPr>
            <w:tcW w:w="1469" w:type="dxa"/>
            <w:vMerge/>
            <w:tcBorders>
              <w:top w:val="nil"/>
              <w:left w:val="single" w:sz="4" w:space="0" w:color="auto"/>
              <w:bottom w:val="single" w:sz="4" w:space="0" w:color="auto"/>
              <w:right w:val="single" w:sz="4" w:space="0" w:color="auto"/>
            </w:tcBorders>
            <w:vAlign w:val="center"/>
          </w:tcPr>
          <w:p w14:paraId="3C38447D" w14:textId="77777777" w:rsidR="00D5231F" w:rsidRDefault="00D5231F">
            <w:pPr>
              <w:rPr>
                <w:rFonts w:ascii="SF Pro Display Regular" w:eastAsia="Times New Roman" w:hAnsi="SF Pro Display Regular"/>
                <w:color w:val="000000"/>
                <w:sz w:val="18"/>
                <w:szCs w:val="18"/>
                <w:lang w:eastAsia="zh-CN"/>
              </w:rPr>
            </w:pPr>
          </w:p>
        </w:tc>
        <w:tc>
          <w:tcPr>
            <w:tcW w:w="1668" w:type="dxa"/>
            <w:vMerge/>
            <w:tcBorders>
              <w:top w:val="nil"/>
              <w:left w:val="single" w:sz="4" w:space="0" w:color="auto"/>
              <w:bottom w:val="single" w:sz="4" w:space="0" w:color="auto"/>
              <w:right w:val="single" w:sz="4" w:space="0" w:color="auto"/>
            </w:tcBorders>
            <w:vAlign w:val="center"/>
          </w:tcPr>
          <w:p w14:paraId="55A8553D" w14:textId="77777777" w:rsidR="00D5231F" w:rsidRDefault="00D5231F">
            <w:pPr>
              <w:rPr>
                <w:rFonts w:ascii="SF Pro Display Regular" w:eastAsia="Times New Roman" w:hAnsi="SF Pro Display Regular"/>
                <w:color w:val="000000"/>
                <w:sz w:val="18"/>
                <w:szCs w:val="18"/>
                <w:lang w:eastAsia="zh-CN"/>
              </w:rPr>
            </w:pPr>
          </w:p>
        </w:tc>
        <w:tc>
          <w:tcPr>
            <w:tcW w:w="4386" w:type="dxa"/>
            <w:tcBorders>
              <w:top w:val="nil"/>
              <w:left w:val="nil"/>
              <w:bottom w:val="single" w:sz="4" w:space="0" w:color="auto"/>
              <w:right w:val="single" w:sz="4" w:space="0" w:color="auto"/>
            </w:tcBorders>
            <w:shd w:val="clear" w:color="auto" w:fill="auto"/>
            <w:vAlign w:val="center"/>
          </w:tcPr>
          <w:p w14:paraId="35DAD93B"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ENABLE: TILT/GLANCE TO SLEEP</w:t>
            </w:r>
          </w:p>
          <w:p w14:paraId="27CC7EA2" w14:textId="77777777" w:rsidR="00D5231F" w:rsidRDefault="007F6343">
            <w:pPr>
              <w:jc w:val="center"/>
              <w:rPr>
                <w:rFonts w:ascii="SF Pro Display Regular" w:eastAsia="SimSun" w:hAnsi="SF Pro Display Regular"/>
                <w:color w:val="000000"/>
                <w:sz w:val="18"/>
                <w:szCs w:val="18"/>
                <w:lang w:eastAsia="zh-CN"/>
              </w:rPr>
            </w:pPr>
            <w:r w:rsidRPr="007F6343">
              <w:rPr>
                <w:rFonts w:ascii="SF Pro Display Regular" w:eastAsia="SimSun" w:hAnsi="SF Pro Display Regular" w:hint="eastAsia"/>
                <w:color w:val="0000CC"/>
                <w:sz w:val="18"/>
                <w:szCs w:val="18"/>
                <w:lang w:eastAsia="zh-CN"/>
              </w:rPr>
              <w:t>==&gt;Do not recommend this function, the actual key control is suggested.</w:t>
            </w:r>
          </w:p>
        </w:tc>
      </w:tr>
      <w:tr w:rsidR="00D5231F" w14:paraId="42AEF9FA" w14:textId="77777777">
        <w:trPr>
          <w:trHeight w:val="520"/>
        </w:trPr>
        <w:tc>
          <w:tcPr>
            <w:tcW w:w="720" w:type="dxa"/>
            <w:vMerge w:val="restart"/>
            <w:tcBorders>
              <w:top w:val="nil"/>
              <w:left w:val="single" w:sz="4" w:space="0" w:color="auto"/>
              <w:bottom w:val="single" w:sz="4" w:space="0" w:color="auto"/>
              <w:right w:val="single" w:sz="4" w:space="0" w:color="auto"/>
            </w:tcBorders>
            <w:shd w:val="clear" w:color="auto" w:fill="auto"/>
            <w:vAlign w:val="center"/>
          </w:tcPr>
          <w:p w14:paraId="30B776FD"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3</w:t>
            </w:r>
          </w:p>
        </w:tc>
        <w:tc>
          <w:tcPr>
            <w:tcW w:w="1357" w:type="dxa"/>
            <w:vMerge w:val="restart"/>
            <w:tcBorders>
              <w:top w:val="nil"/>
              <w:left w:val="single" w:sz="4" w:space="0" w:color="auto"/>
              <w:bottom w:val="single" w:sz="4" w:space="0" w:color="auto"/>
              <w:right w:val="single" w:sz="4" w:space="0" w:color="auto"/>
            </w:tcBorders>
            <w:shd w:val="clear" w:color="auto" w:fill="auto"/>
            <w:vAlign w:val="center"/>
          </w:tcPr>
          <w:p w14:paraId="095C965D"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5</w:t>
            </w:r>
          </w:p>
        </w:tc>
        <w:tc>
          <w:tcPr>
            <w:tcW w:w="1469" w:type="dxa"/>
            <w:vMerge w:val="restart"/>
            <w:tcBorders>
              <w:top w:val="nil"/>
              <w:left w:val="single" w:sz="4" w:space="0" w:color="auto"/>
              <w:bottom w:val="single" w:sz="4" w:space="0" w:color="auto"/>
              <w:right w:val="single" w:sz="4" w:space="0" w:color="auto"/>
            </w:tcBorders>
            <w:shd w:val="clear" w:color="auto" w:fill="auto"/>
            <w:vAlign w:val="center"/>
          </w:tcPr>
          <w:p w14:paraId="40012814"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INERTIAL SENSOR EVENTS</w:t>
            </w:r>
          </w:p>
        </w:tc>
        <w:tc>
          <w:tcPr>
            <w:tcW w:w="1668" w:type="dxa"/>
            <w:vMerge w:val="restart"/>
            <w:tcBorders>
              <w:top w:val="nil"/>
              <w:left w:val="single" w:sz="4" w:space="0" w:color="auto"/>
              <w:bottom w:val="single" w:sz="4" w:space="0" w:color="auto"/>
              <w:right w:val="single" w:sz="4" w:space="0" w:color="auto"/>
            </w:tcBorders>
            <w:shd w:val="clear" w:color="auto" w:fill="auto"/>
            <w:vAlign w:val="center"/>
          </w:tcPr>
          <w:p w14:paraId="076B6D3F"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CAPTURE AND BROADCAST EVENTS</w:t>
            </w:r>
          </w:p>
        </w:tc>
        <w:tc>
          <w:tcPr>
            <w:tcW w:w="4386" w:type="dxa"/>
            <w:tcBorders>
              <w:top w:val="nil"/>
              <w:left w:val="nil"/>
              <w:bottom w:val="single" w:sz="4" w:space="0" w:color="auto"/>
              <w:right w:val="single" w:sz="4" w:space="0" w:color="auto"/>
            </w:tcBorders>
            <w:shd w:val="clear" w:color="auto" w:fill="auto"/>
            <w:vAlign w:val="center"/>
          </w:tcPr>
          <w:p w14:paraId="3F4AC588"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FREE FALL DETECTION</w:t>
            </w:r>
          </w:p>
          <w:p w14:paraId="3288BC5D" w14:textId="77777777" w:rsidR="00D5231F" w:rsidRPr="007F6343" w:rsidRDefault="007F6343" w:rsidP="007F6343">
            <w:pPr>
              <w:pStyle w:val="ListParagraph"/>
              <w:ind w:left="360"/>
              <w:rPr>
                <w:rFonts w:ascii="SF Pro Display Regular" w:eastAsia="SimSun" w:hAnsi="SF Pro Display Regular"/>
                <w:color w:val="0000CC"/>
                <w:sz w:val="18"/>
                <w:szCs w:val="18"/>
                <w:lang w:eastAsia="zh-CN"/>
              </w:rPr>
            </w:pPr>
            <w:r w:rsidRPr="007F6343">
              <w:rPr>
                <w:rFonts w:ascii="SF Pro Display Regular" w:eastAsia="SimSun" w:hAnsi="SF Pro Display Regular" w:hint="eastAsia"/>
                <w:color w:val="0000CC"/>
                <w:sz w:val="18"/>
                <w:szCs w:val="18"/>
                <w:lang w:eastAsia="zh-CN"/>
              </w:rPr>
              <w:t>==&gt;</w:t>
            </w:r>
            <w:r w:rsidRPr="007F6343">
              <w:rPr>
                <w:rFonts w:ascii="SF Pro Display Regular" w:eastAsia="SimSun" w:hAnsi="SF Pro Display Regular"/>
                <w:color w:val="0000CC"/>
                <w:sz w:val="18"/>
                <w:szCs w:val="18"/>
                <w:lang w:eastAsia="zh-CN"/>
              </w:rPr>
              <w:t xml:space="preserve">Need external MCU </w:t>
            </w:r>
            <w:r w:rsidRPr="007F6343">
              <w:rPr>
                <w:rFonts w:ascii="SF Pro Display Regular" w:eastAsia="SimSun" w:hAnsi="SF Pro Display Regular" w:hint="eastAsia"/>
                <w:color w:val="0000CC"/>
                <w:sz w:val="18"/>
                <w:szCs w:val="18"/>
                <w:lang w:eastAsia="zh-CN"/>
              </w:rPr>
              <w:t xml:space="preserve">and </w:t>
            </w:r>
            <w:r w:rsidRPr="007F6343">
              <w:rPr>
                <w:rFonts w:ascii="SF Pro Display Regular" w:eastAsia="SimSun" w:hAnsi="SF Pro Display Regular"/>
                <w:color w:val="0000CC"/>
                <w:sz w:val="18"/>
                <w:szCs w:val="18"/>
                <w:lang w:eastAsia="zh-CN"/>
              </w:rPr>
              <w:t>algorithm</w:t>
            </w:r>
          </w:p>
        </w:tc>
      </w:tr>
      <w:tr w:rsidR="00D5231F" w14:paraId="74F0C68E" w14:textId="77777777">
        <w:trPr>
          <w:trHeight w:val="520"/>
        </w:trPr>
        <w:tc>
          <w:tcPr>
            <w:tcW w:w="720" w:type="dxa"/>
            <w:vMerge/>
            <w:tcBorders>
              <w:top w:val="nil"/>
              <w:left w:val="single" w:sz="4" w:space="0" w:color="auto"/>
              <w:bottom w:val="single" w:sz="4" w:space="0" w:color="auto"/>
              <w:right w:val="single" w:sz="4" w:space="0" w:color="auto"/>
            </w:tcBorders>
            <w:vAlign w:val="center"/>
          </w:tcPr>
          <w:p w14:paraId="4DB8BC84" w14:textId="77777777" w:rsidR="00D5231F" w:rsidRDefault="00D5231F">
            <w:pPr>
              <w:rPr>
                <w:rFonts w:ascii="SF Pro Display Regular" w:eastAsia="Times New Roman" w:hAnsi="SF Pro Display Regular"/>
                <w:color w:val="000000"/>
                <w:sz w:val="18"/>
                <w:szCs w:val="18"/>
              </w:rPr>
            </w:pPr>
          </w:p>
        </w:tc>
        <w:tc>
          <w:tcPr>
            <w:tcW w:w="1357" w:type="dxa"/>
            <w:vMerge/>
            <w:tcBorders>
              <w:top w:val="nil"/>
              <w:left w:val="single" w:sz="4" w:space="0" w:color="auto"/>
              <w:bottom w:val="single" w:sz="4" w:space="0" w:color="auto"/>
              <w:right w:val="single" w:sz="4" w:space="0" w:color="auto"/>
            </w:tcBorders>
            <w:vAlign w:val="center"/>
          </w:tcPr>
          <w:p w14:paraId="432505D8" w14:textId="77777777" w:rsidR="00D5231F" w:rsidRDefault="00D5231F">
            <w:pPr>
              <w:rPr>
                <w:rFonts w:ascii="SF Pro Display Regular" w:eastAsia="Times New Roman" w:hAnsi="SF Pro Display Regular"/>
                <w:color w:val="000000"/>
                <w:sz w:val="18"/>
                <w:szCs w:val="18"/>
              </w:rPr>
            </w:pPr>
          </w:p>
        </w:tc>
        <w:tc>
          <w:tcPr>
            <w:tcW w:w="1469" w:type="dxa"/>
            <w:vMerge/>
            <w:tcBorders>
              <w:top w:val="nil"/>
              <w:left w:val="single" w:sz="4" w:space="0" w:color="auto"/>
              <w:bottom w:val="single" w:sz="4" w:space="0" w:color="auto"/>
              <w:right w:val="single" w:sz="4" w:space="0" w:color="auto"/>
            </w:tcBorders>
            <w:vAlign w:val="center"/>
          </w:tcPr>
          <w:p w14:paraId="7E5E0CE7" w14:textId="77777777" w:rsidR="00D5231F" w:rsidRDefault="00D5231F">
            <w:pPr>
              <w:rPr>
                <w:rFonts w:ascii="SF Pro Display Regular" w:eastAsia="Times New Roman" w:hAnsi="SF Pro Display Regular"/>
                <w:color w:val="000000"/>
                <w:sz w:val="18"/>
                <w:szCs w:val="18"/>
              </w:rPr>
            </w:pPr>
          </w:p>
        </w:tc>
        <w:tc>
          <w:tcPr>
            <w:tcW w:w="1668" w:type="dxa"/>
            <w:vMerge/>
            <w:tcBorders>
              <w:top w:val="nil"/>
              <w:left w:val="single" w:sz="4" w:space="0" w:color="auto"/>
              <w:bottom w:val="single" w:sz="4" w:space="0" w:color="auto"/>
              <w:right w:val="single" w:sz="4" w:space="0" w:color="auto"/>
            </w:tcBorders>
            <w:vAlign w:val="center"/>
          </w:tcPr>
          <w:p w14:paraId="7921E729" w14:textId="77777777" w:rsidR="00D5231F" w:rsidRDefault="00D5231F">
            <w:pPr>
              <w:rPr>
                <w:rFonts w:ascii="SF Pro Display Regular" w:eastAsia="Times New Roman" w:hAnsi="SF Pro Display Regular"/>
                <w:color w:val="000000"/>
                <w:sz w:val="18"/>
                <w:szCs w:val="18"/>
              </w:rPr>
            </w:pPr>
          </w:p>
        </w:tc>
        <w:tc>
          <w:tcPr>
            <w:tcW w:w="4386" w:type="dxa"/>
            <w:tcBorders>
              <w:top w:val="nil"/>
              <w:left w:val="nil"/>
              <w:bottom w:val="single" w:sz="4" w:space="0" w:color="auto"/>
              <w:right w:val="single" w:sz="4" w:space="0" w:color="auto"/>
            </w:tcBorders>
            <w:shd w:val="clear" w:color="auto" w:fill="auto"/>
            <w:vAlign w:val="center"/>
          </w:tcPr>
          <w:p w14:paraId="24AE09CE"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SIGNIFICANT MOTION</w:t>
            </w:r>
          </w:p>
          <w:p w14:paraId="43BAEBB1" w14:textId="77777777" w:rsidR="00D5231F" w:rsidRDefault="007F6343">
            <w:pPr>
              <w:jc w:val="center"/>
              <w:rPr>
                <w:rFonts w:ascii="SF Pro Display Regular" w:eastAsia="Times New Roman" w:hAnsi="SF Pro Display Regular"/>
                <w:color w:val="000000"/>
                <w:sz w:val="18"/>
                <w:szCs w:val="18"/>
              </w:rPr>
            </w:pPr>
            <w:r w:rsidRPr="007F6343">
              <w:rPr>
                <w:rFonts w:ascii="SF Pro Display Regular" w:eastAsia="SimSun" w:hAnsi="SF Pro Display Regular" w:hint="eastAsia"/>
                <w:color w:val="0000CC"/>
                <w:sz w:val="18"/>
                <w:szCs w:val="18"/>
                <w:lang w:eastAsia="zh-CN"/>
              </w:rPr>
              <w:t xml:space="preserve">Pls clarify which motions, need </w:t>
            </w:r>
            <w:r w:rsidRPr="007F6343">
              <w:rPr>
                <w:rFonts w:ascii="SF Pro Display Regular" w:eastAsia="SimSun" w:hAnsi="SF Pro Display Regular"/>
                <w:color w:val="0000CC"/>
                <w:sz w:val="18"/>
                <w:szCs w:val="18"/>
                <w:lang w:eastAsia="zh-CN"/>
              </w:rPr>
              <w:t xml:space="preserve">external MCU </w:t>
            </w:r>
            <w:r w:rsidRPr="007F6343">
              <w:rPr>
                <w:rFonts w:ascii="SF Pro Display Regular" w:eastAsia="SimSun" w:hAnsi="SF Pro Display Regular" w:hint="eastAsia"/>
                <w:color w:val="0000CC"/>
                <w:sz w:val="18"/>
                <w:szCs w:val="18"/>
                <w:lang w:eastAsia="zh-CN"/>
              </w:rPr>
              <w:t xml:space="preserve">and </w:t>
            </w:r>
            <w:r w:rsidRPr="007F6343">
              <w:rPr>
                <w:rFonts w:ascii="SF Pro Display Regular" w:eastAsia="SimSun" w:hAnsi="SF Pro Display Regular"/>
                <w:color w:val="0000CC"/>
                <w:sz w:val="18"/>
                <w:szCs w:val="18"/>
                <w:lang w:eastAsia="zh-CN"/>
              </w:rPr>
              <w:t>algorithm</w:t>
            </w:r>
            <w:r>
              <w:rPr>
                <w:rFonts w:ascii="SF Pro Display Regular" w:eastAsia="SimSun" w:hAnsi="SF Pro Display Regular" w:hint="eastAsia"/>
                <w:color w:val="0000CC"/>
                <w:sz w:val="18"/>
                <w:szCs w:val="18"/>
                <w:lang w:eastAsia="zh-CN"/>
              </w:rPr>
              <w:t>.</w:t>
            </w:r>
          </w:p>
        </w:tc>
      </w:tr>
      <w:tr w:rsidR="00D5231F" w14:paraId="4FFE196C" w14:textId="77777777">
        <w:trPr>
          <w:trHeight w:val="520"/>
        </w:trPr>
        <w:tc>
          <w:tcPr>
            <w:tcW w:w="720" w:type="dxa"/>
            <w:vMerge/>
            <w:tcBorders>
              <w:top w:val="nil"/>
              <w:left w:val="single" w:sz="4" w:space="0" w:color="auto"/>
              <w:bottom w:val="single" w:sz="4" w:space="0" w:color="auto"/>
              <w:right w:val="single" w:sz="4" w:space="0" w:color="auto"/>
            </w:tcBorders>
            <w:vAlign w:val="center"/>
          </w:tcPr>
          <w:p w14:paraId="53FE2CF2" w14:textId="77777777" w:rsidR="00D5231F" w:rsidRDefault="00D5231F">
            <w:pPr>
              <w:rPr>
                <w:rFonts w:ascii="SF Pro Display Regular" w:eastAsia="Times New Roman" w:hAnsi="SF Pro Display Regular"/>
                <w:color w:val="000000"/>
                <w:sz w:val="18"/>
                <w:szCs w:val="18"/>
              </w:rPr>
            </w:pPr>
          </w:p>
        </w:tc>
        <w:tc>
          <w:tcPr>
            <w:tcW w:w="1357" w:type="dxa"/>
            <w:vMerge/>
            <w:tcBorders>
              <w:top w:val="nil"/>
              <w:left w:val="single" w:sz="4" w:space="0" w:color="auto"/>
              <w:bottom w:val="single" w:sz="4" w:space="0" w:color="auto"/>
              <w:right w:val="single" w:sz="4" w:space="0" w:color="auto"/>
            </w:tcBorders>
            <w:vAlign w:val="center"/>
          </w:tcPr>
          <w:p w14:paraId="590F2764" w14:textId="77777777" w:rsidR="00D5231F" w:rsidRDefault="00D5231F">
            <w:pPr>
              <w:rPr>
                <w:rFonts w:ascii="SF Pro Display Regular" w:eastAsia="Times New Roman" w:hAnsi="SF Pro Display Regular"/>
                <w:color w:val="000000"/>
                <w:sz w:val="18"/>
                <w:szCs w:val="18"/>
              </w:rPr>
            </w:pPr>
          </w:p>
        </w:tc>
        <w:tc>
          <w:tcPr>
            <w:tcW w:w="1469" w:type="dxa"/>
            <w:vMerge/>
            <w:tcBorders>
              <w:top w:val="nil"/>
              <w:left w:val="single" w:sz="4" w:space="0" w:color="auto"/>
              <w:bottom w:val="single" w:sz="4" w:space="0" w:color="auto"/>
              <w:right w:val="single" w:sz="4" w:space="0" w:color="auto"/>
            </w:tcBorders>
            <w:vAlign w:val="center"/>
          </w:tcPr>
          <w:p w14:paraId="3566FB40" w14:textId="77777777" w:rsidR="00D5231F" w:rsidRDefault="00D5231F">
            <w:pPr>
              <w:rPr>
                <w:rFonts w:ascii="SF Pro Display Regular" w:eastAsia="Times New Roman" w:hAnsi="SF Pro Display Regular"/>
                <w:color w:val="000000"/>
                <w:sz w:val="18"/>
                <w:szCs w:val="18"/>
              </w:rPr>
            </w:pPr>
          </w:p>
        </w:tc>
        <w:tc>
          <w:tcPr>
            <w:tcW w:w="1668" w:type="dxa"/>
            <w:vMerge/>
            <w:tcBorders>
              <w:top w:val="nil"/>
              <w:left w:val="single" w:sz="4" w:space="0" w:color="auto"/>
              <w:bottom w:val="single" w:sz="4" w:space="0" w:color="auto"/>
              <w:right w:val="single" w:sz="4" w:space="0" w:color="auto"/>
            </w:tcBorders>
            <w:vAlign w:val="center"/>
          </w:tcPr>
          <w:p w14:paraId="4AC18A82" w14:textId="77777777" w:rsidR="00D5231F" w:rsidRDefault="00D5231F">
            <w:pPr>
              <w:rPr>
                <w:rFonts w:ascii="SF Pro Display Regular" w:eastAsia="Times New Roman" w:hAnsi="SF Pro Display Regular"/>
                <w:color w:val="000000"/>
                <w:sz w:val="18"/>
                <w:szCs w:val="18"/>
              </w:rPr>
            </w:pPr>
          </w:p>
        </w:tc>
        <w:tc>
          <w:tcPr>
            <w:tcW w:w="4386" w:type="dxa"/>
            <w:tcBorders>
              <w:top w:val="nil"/>
              <w:left w:val="nil"/>
              <w:bottom w:val="single" w:sz="4" w:space="0" w:color="auto"/>
              <w:right w:val="single" w:sz="4" w:space="0" w:color="auto"/>
            </w:tcBorders>
            <w:shd w:val="clear" w:color="auto" w:fill="auto"/>
            <w:vAlign w:val="center"/>
          </w:tcPr>
          <w:p w14:paraId="7DEB8945"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STEP COUNTER</w:t>
            </w:r>
          </w:p>
        </w:tc>
      </w:tr>
      <w:tr w:rsidR="00D5231F" w14:paraId="5AC2DF24" w14:textId="77777777">
        <w:trPr>
          <w:trHeight w:val="520"/>
        </w:trPr>
        <w:tc>
          <w:tcPr>
            <w:tcW w:w="720" w:type="dxa"/>
            <w:vMerge/>
            <w:tcBorders>
              <w:top w:val="nil"/>
              <w:left w:val="single" w:sz="4" w:space="0" w:color="auto"/>
              <w:bottom w:val="single" w:sz="4" w:space="0" w:color="auto"/>
              <w:right w:val="single" w:sz="4" w:space="0" w:color="auto"/>
            </w:tcBorders>
            <w:vAlign w:val="center"/>
          </w:tcPr>
          <w:p w14:paraId="622219BA" w14:textId="77777777" w:rsidR="00D5231F" w:rsidRDefault="00D5231F">
            <w:pPr>
              <w:rPr>
                <w:rFonts w:ascii="SF Pro Display Regular" w:eastAsia="Times New Roman" w:hAnsi="SF Pro Display Regular"/>
                <w:color w:val="000000"/>
                <w:sz w:val="18"/>
                <w:szCs w:val="18"/>
              </w:rPr>
            </w:pPr>
          </w:p>
        </w:tc>
        <w:tc>
          <w:tcPr>
            <w:tcW w:w="1357" w:type="dxa"/>
            <w:vMerge/>
            <w:tcBorders>
              <w:top w:val="nil"/>
              <w:left w:val="single" w:sz="4" w:space="0" w:color="auto"/>
              <w:bottom w:val="single" w:sz="4" w:space="0" w:color="auto"/>
              <w:right w:val="single" w:sz="4" w:space="0" w:color="auto"/>
            </w:tcBorders>
            <w:vAlign w:val="center"/>
          </w:tcPr>
          <w:p w14:paraId="5141D813" w14:textId="77777777" w:rsidR="00D5231F" w:rsidRDefault="00D5231F">
            <w:pPr>
              <w:rPr>
                <w:rFonts w:ascii="SF Pro Display Regular" w:eastAsia="Times New Roman" w:hAnsi="SF Pro Display Regular"/>
                <w:color w:val="000000"/>
                <w:sz w:val="18"/>
                <w:szCs w:val="18"/>
              </w:rPr>
            </w:pPr>
          </w:p>
        </w:tc>
        <w:tc>
          <w:tcPr>
            <w:tcW w:w="1469" w:type="dxa"/>
            <w:vMerge/>
            <w:tcBorders>
              <w:top w:val="nil"/>
              <w:left w:val="single" w:sz="4" w:space="0" w:color="auto"/>
              <w:bottom w:val="single" w:sz="4" w:space="0" w:color="auto"/>
              <w:right w:val="single" w:sz="4" w:space="0" w:color="auto"/>
            </w:tcBorders>
            <w:vAlign w:val="center"/>
          </w:tcPr>
          <w:p w14:paraId="660B3322" w14:textId="77777777" w:rsidR="00D5231F" w:rsidRDefault="00D5231F">
            <w:pPr>
              <w:rPr>
                <w:rFonts w:ascii="SF Pro Display Regular" w:eastAsia="Times New Roman" w:hAnsi="SF Pro Display Regular"/>
                <w:color w:val="000000"/>
                <w:sz w:val="18"/>
                <w:szCs w:val="18"/>
              </w:rPr>
            </w:pPr>
          </w:p>
        </w:tc>
        <w:tc>
          <w:tcPr>
            <w:tcW w:w="1668" w:type="dxa"/>
            <w:vMerge/>
            <w:tcBorders>
              <w:top w:val="nil"/>
              <w:left w:val="single" w:sz="4" w:space="0" w:color="auto"/>
              <w:bottom w:val="single" w:sz="4" w:space="0" w:color="auto"/>
              <w:right w:val="single" w:sz="4" w:space="0" w:color="auto"/>
            </w:tcBorders>
            <w:vAlign w:val="center"/>
          </w:tcPr>
          <w:p w14:paraId="56B57E36" w14:textId="77777777" w:rsidR="00D5231F" w:rsidRDefault="00D5231F">
            <w:pPr>
              <w:rPr>
                <w:rFonts w:ascii="SF Pro Display Regular" w:eastAsia="Times New Roman" w:hAnsi="SF Pro Display Regular"/>
                <w:color w:val="000000"/>
                <w:sz w:val="18"/>
                <w:szCs w:val="18"/>
              </w:rPr>
            </w:pPr>
          </w:p>
        </w:tc>
        <w:tc>
          <w:tcPr>
            <w:tcW w:w="4386" w:type="dxa"/>
            <w:tcBorders>
              <w:top w:val="nil"/>
              <w:left w:val="nil"/>
              <w:bottom w:val="single" w:sz="4" w:space="0" w:color="auto"/>
              <w:right w:val="single" w:sz="4" w:space="0" w:color="auto"/>
            </w:tcBorders>
            <w:shd w:val="clear" w:color="auto" w:fill="auto"/>
            <w:vAlign w:val="center"/>
          </w:tcPr>
          <w:p w14:paraId="0BB7B5D0"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OTHERS</w:t>
            </w:r>
          </w:p>
          <w:p w14:paraId="21C69806" w14:textId="77777777" w:rsidR="00D5231F" w:rsidRPr="007F6343" w:rsidRDefault="007F6343">
            <w:pPr>
              <w:jc w:val="center"/>
              <w:rPr>
                <w:rFonts w:ascii="SF Pro Display Regular" w:eastAsia="Times New Roman" w:hAnsi="SF Pro Display Regular"/>
                <w:color w:val="0000CC"/>
                <w:sz w:val="18"/>
                <w:szCs w:val="18"/>
              </w:rPr>
            </w:pPr>
            <w:r w:rsidRPr="007F6343">
              <w:rPr>
                <w:rFonts w:ascii="SF Pro Display Regular" w:eastAsia="SimSun" w:hAnsi="SF Pro Display Regular" w:hint="eastAsia"/>
                <w:color w:val="0000CC"/>
                <w:sz w:val="18"/>
                <w:szCs w:val="18"/>
                <w:lang w:eastAsia="zh-CN"/>
              </w:rPr>
              <w:t>Pls clarify the detailed events.</w:t>
            </w:r>
          </w:p>
        </w:tc>
      </w:tr>
      <w:tr w:rsidR="00D5231F" w14:paraId="494B0B9B" w14:textId="77777777">
        <w:trPr>
          <w:trHeight w:val="920"/>
        </w:trPr>
        <w:tc>
          <w:tcPr>
            <w:tcW w:w="720" w:type="dxa"/>
            <w:vMerge/>
            <w:tcBorders>
              <w:top w:val="nil"/>
              <w:left w:val="single" w:sz="4" w:space="0" w:color="auto"/>
              <w:bottom w:val="single" w:sz="4" w:space="0" w:color="auto"/>
              <w:right w:val="single" w:sz="4" w:space="0" w:color="auto"/>
            </w:tcBorders>
            <w:vAlign w:val="center"/>
          </w:tcPr>
          <w:p w14:paraId="00F7546E" w14:textId="77777777" w:rsidR="00D5231F" w:rsidRDefault="00D5231F">
            <w:pPr>
              <w:rPr>
                <w:rFonts w:ascii="SF Pro Display Regular" w:eastAsia="Times New Roman" w:hAnsi="SF Pro Display Regular"/>
                <w:color w:val="000000"/>
                <w:sz w:val="18"/>
                <w:szCs w:val="18"/>
              </w:rPr>
            </w:pPr>
          </w:p>
        </w:tc>
        <w:tc>
          <w:tcPr>
            <w:tcW w:w="1357" w:type="dxa"/>
            <w:vMerge/>
            <w:tcBorders>
              <w:top w:val="nil"/>
              <w:left w:val="single" w:sz="4" w:space="0" w:color="auto"/>
              <w:bottom w:val="single" w:sz="4" w:space="0" w:color="auto"/>
              <w:right w:val="single" w:sz="4" w:space="0" w:color="auto"/>
            </w:tcBorders>
            <w:vAlign w:val="center"/>
          </w:tcPr>
          <w:p w14:paraId="2B6EA61A" w14:textId="77777777" w:rsidR="00D5231F" w:rsidRDefault="00D5231F">
            <w:pPr>
              <w:rPr>
                <w:rFonts w:ascii="SF Pro Display Regular" w:eastAsia="Times New Roman" w:hAnsi="SF Pro Display Regular"/>
                <w:color w:val="000000"/>
                <w:sz w:val="18"/>
                <w:szCs w:val="18"/>
              </w:rPr>
            </w:pPr>
          </w:p>
        </w:tc>
        <w:tc>
          <w:tcPr>
            <w:tcW w:w="1469" w:type="dxa"/>
            <w:vMerge/>
            <w:tcBorders>
              <w:top w:val="nil"/>
              <w:left w:val="single" w:sz="4" w:space="0" w:color="auto"/>
              <w:bottom w:val="single" w:sz="4" w:space="0" w:color="auto"/>
              <w:right w:val="single" w:sz="4" w:space="0" w:color="auto"/>
            </w:tcBorders>
            <w:vAlign w:val="center"/>
          </w:tcPr>
          <w:p w14:paraId="4EE6F861" w14:textId="77777777" w:rsidR="00D5231F" w:rsidRDefault="00D5231F">
            <w:pPr>
              <w:rPr>
                <w:rFonts w:ascii="SF Pro Display Regular" w:eastAsia="Times New Roman" w:hAnsi="SF Pro Display Regular"/>
                <w:color w:val="000000"/>
                <w:sz w:val="18"/>
                <w:szCs w:val="18"/>
              </w:rPr>
            </w:pPr>
          </w:p>
        </w:tc>
        <w:tc>
          <w:tcPr>
            <w:tcW w:w="1668" w:type="dxa"/>
            <w:tcBorders>
              <w:top w:val="nil"/>
              <w:left w:val="nil"/>
              <w:bottom w:val="single" w:sz="4" w:space="0" w:color="auto"/>
              <w:right w:val="single" w:sz="4" w:space="0" w:color="auto"/>
            </w:tcBorders>
            <w:shd w:val="clear" w:color="auto" w:fill="auto"/>
            <w:vAlign w:val="center"/>
          </w:tcPr>
          <w:p w14:paraId="0DD38AC7"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ALLOW ACCESS TO COMPONENT DATA AT HIGH LEVEL</w:t>
            </w:r>
          </w:p>
        </w:tc>
        <w:tc>
          <w:tcPr>
            <w:tcW w:w="4386" w:type="dxa"/>
            <w:tcBorders>
              <w:top w:val="nil"/>
              <w:left w:val="nil"/>
              <w:bottom w:val="single" w:sz="4" w:space="0" w:color="auto"/>
              <w:right w:val="single" w:sz="4" w:space="0" w:color="auto"/>
            </w:tcBorders>
            <w:shd w:val="clear" w:color="auto" w:fill="auto"/>
            <w:vAlign w:val="center"/>
          </w:tcPr>
          <w:p w14:paraId="077FB4E3"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ENABLE: BRIDGE TO ACCESS AND CONFIGURE COMPONENT PARAMETERS (SUCH AS EVENT THRESHOLDS) DIRECTLY FROM ANDROID.</w:t>
            </w:r>
          </w:p>
        </w:tc>
      </w:tr>
      <w:tr w:rsidR="00D5231F" w14:paraId="25BEA03D" w14:textId="77777777">
        <w:trPr>
          <w:trHeight w:val="520"/>
        </w:trPr>
        <w:tc>
          <w:tcPr>
            <w:tcW w:w="720" w:type="dxa"/>
            <w:vMerge w:val="restart"/>
            <w:tcBorders>
              <w:top w:val="nil"/>
              <w:left w:val="single" w:sz="4" w:space="0" w:color="auto"/>
              <w:bottom w:val="single" w:sz="4" w:space="0" w:color="auto"/>
              <w:right w:val="single" w:sz="4" w:space="0" w:color="auto"/>
            </w:tcBorders>
            <w:shd w:val="clear" w:color="auto" w:fill="auto"/>
            <w:vAlign w:val="center"/>
          </w:tcPr>
          <w:p w14:paraId="5F091A6A"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4</w:t>
            </w:r>
          </w:p>
        </w:tc>
        <w:tc>
          <w:tcPr>
            <w:tcW w:w="1357" w:type="dxa"/>
            <w:vMerge w:val="restart"/>
            <w:tcBorders>
              <w:top w:val="nil"/>
              <w:left w:val="single" w:sz="4" w:space="0" w:color="auto"/>
              <w:bottom w:val="single" w:sz="4" w:space="0" w:color="auto"/>
              <w:right w:val="single" w:sz="4" w:space="0" w:color="auto"/>
            </w:tcBorders>
            <w:shd w:val="clear" w:color="auto" w:fill="auto"/>
            <w:vAlign w:val="center"/>
          </w:tcPr>
          <w:p w14:paraId="7B473DEE"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6</w:t>
            </w:r>
          </w:p>
        </w:tc>
        <w:tc>
          <w:tcPr>
            <w:tcW w:w="1469" w:type="dxa"/>
            <w:vMerge w:val="restart"/>
            <w:tcBorders>
              <w:top w:val="nil"/>
              <w:left w:val="single" w:sz="4" w:space="0" w:color="auto"/>
              <w:bottom w:val="single" w:sz="4" w:space="0" w:color="auto"/>
              <w:right w:val="single" w:sz="4" w:space="0" w:color="auto"/>
            </w:tcBorders>
            <w:shd w:val="clear" w:color="auto" w:fill="auto"/>
            <w:vAlign w:val="center"/>
          </w:tcPr>
          <w:p w14:paraId="771FC31A"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HEALTH MONITORING EVENTS</w:t>
            </w:r>
          </w:p>
        </w:tc>
        <w:tc>
          <w:tcPr>
            <w:tcW w:w="1668" w:type="dxa"/>
            <w:vMerge w:val="restart"/>
            <w:tcBorders>
              <w:top w:val="nil"/>
              <w:left w:val="single" w:sz="4" w:space="0" w:color="auto"/>
              <w:bottom w:val="single" w:sz="4" w:space="0" w:color="auto"/>
              <w:right w:val="single" w:sz="4" w:space="0" w:color="auto"/>
            </w:tcBorders>
            <w:shd w:val="clear" w:color="auto" w:fill="auto"/>
            <w:vAlign w:val="center"/>
          </w:tcPr>
          <w:p w14:paraId="188CAF2A"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CAPTURE AND BROADCAST EVENTS</w:t>
            </w:r>
          </w:p>
        </w:tc>
        <w:tc>
          <w:tcPr>
            <w:tcW w:w="4386" w:type="dxa"/>
            <w:tcBorders>
              <w:top w:val="nil"/>
              <w:left w:val="nil"/>
              <w:bottom w:val="single" w:sz="4" w:space="0" w:color="auto"/>
              <w:right w:val="single" w:sz="4" w:space="0" w:color="auto"/>
            </w:tcBorders>
            <w:shd w:val="clear" w:color="auto" w:fill="auto"/>
            <w:vAlign w:val="center"/>
          </w:tcPr>
          <w:p w14:paraId="68289554"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PPG</w:t>
            </w:r>
          </w:p>
          <w:p w14:paraId="77F5A4C2" w14:textId="77777777" w:rsidR="00D5231F" w:rsidRDefault="007F6343">
            <w:pPr>
              <w:jc w:val="center"/>
              <w:rPr>
                <w:rFonts w:ascii="SF Pro Display Regular" w:eastAsia="Times New Roman" w:hAnsi="SF Pro Display Regular"/>
                <w:color w:val="000000"/>
                <w:sz w:val="18"/>
                <w:szCs w:val="18"/>
              </w:rPr>
            </w:pPr>
            <w:r w:rsidRPr="007F6343">
              <w:rPr>
                <w:rFonts w:ascii="SF Pro Display Regular" w:eastAsia="SimSun" w:hAnsi="SF Pro Display Regular" w:hint="eastAsia"/>
                <w:color w:val="0000CC"/>
                <w:sz w:val="18"/>
                <w:szCs w:val="18"/>
                <w:lang w:eastAsia="zh-CN"/>
              </w:rPr>
              <w:t xml:space="preserve">need </w:t>
            </w:r>
            <w:r w:rsidRPr="007F6343">
              <w:rPr>
                <w:rFonts w:ascii="SF Pro Display Regular" w:eastAsia="SimSun" w:hAnsi="SF Pro Display Regular"/>
                <w:color w:val="0000CC"/>
                <w:sz w:val="18"/>
                <w:szCs w:val="18"/>
                <w:lang w:eastAsia="zh-CN"/>
              </w:rPr>
              <w:t xml:space="preserve">external MCU </w:t>
            </w:r>
            <w:r w:rsidRPr="007F6343">
              <w:rPr>
                <w:rFonts w:ascii="SF Pro Display Regular" w:eastAsia="SimSun" w:hAnsi="SF Pro Display Regular" w:hint="eastAsia"/>
                <w:color w:val="0000CC"/>
                <w:sz w:val="18"/>
                <w:szCs w:val="18"/>
                <w:lang w:eastAsia="zh-CN"/>
              </w:rPr>
              <w:t xml:space="preserve">and </w:t>
            </w:r>
            <w:r w:rsidRPr="007F6343">
              <w:rPr>
                <w:rFonts w:ascii="SF Pro Display Regular" w:eastAsia="SimSun" w:hAnsi="SF Pro Display Regular"/>
                <w:color w:val="0000CC"/>
                <w:sz w:val="18"/>
                <w:szCs w:val="18"/>
                <w:lang w:eastAsia="zh-CN"/>
              </w:rPr>
              <w:t>algorithm</w:t>
            </w:r>
            <w:r>
              <w:rPr>
                <w:rFonts w:ascii="SF Pro Display Regular" w:eastAsia="SimSun" w:hAnsi="SF Pro Display Regular" w:hint="eastAsia"/>
                <w:color w:val="0000CC"/>
                <w:sz w:val="18"/>
                <w:szCs w:val="18"/>
                <w:lang w:eastAsia="zh-CN"/>
              </w:rPr>
              <w:t>.</w:t>
            </w:r>
          </w:p>
        </w:tc>
      </w:tr>
      <w:tr w:rsidR="00D5231F" w14:paraId="44264477" w14:textId="77777777">
        <w:trPr>
          <w:trHeight w:val="520"/>
        </w:trPr>
        <w:tc>
          <w:tcPr>
            <w:tcW w:w="720" w:type="dxa"/>
            <w:vMerge/>
            <w:tcBorders>
              <w:top w:val="nil"/>
              <w:left w:val="single" w:sz="4" w:space="0" w:color="auto"/>
              <w:bottom w:val="single" w:sz="4" w:space="0" w:color="auto"/>
              <w:right w:val="single" w:sz="4" w:space="0" w:color="auto"/>
            </w:tcBorders>
            <w:vAlign w:val="center"/>
          </w:tcPr>
          <w:p w14:paraId="1D15FE15" w14:textId="77777777" w:rsidR="00D5231F" w:rsidRDefault="00D5231F">
            <w:pPr>
              <w:rPr>
                <w:rFonts w:ascii="SF Pro Display Regular" w:eastAsia="Times New Roman" w:hAnsi="SF Pro Display Regular"/>
                <w:color w:val="000000"/>
                <w:sz w:val="18"/>
                <w:szCs w:val="18"/>
              </w:rPr>
            </w:pPr>
          </w:p>
        </w:tc>
        <w:tc>
          <w:tcPr>
            <w:tcW w:w="1357" w:type="dxa"/>
            <w:vMerge/>
            <w:tcBorders>
              <w:top w:val="nil"/>
              <w:left w:val="single" w:sz="4" w:space="0" w:color="auto"/>
              <w:bottom w:val="single" w:sz="4" w:space="0" w:color="auto"/>
              <w:right w:val="single" w:sz="4" w:space="0" w:color="auto"/>
            </w:tcBorders>
            <w:vAlign w:val="center"/>
          </w:tcPr>
          <w:p w14:paraId="6FC12EC3" w14:textId="77777777" w:rsidR="00D5231F" w:rsidRDefault="00D5231F">
            <w:pPr>
              <w:rPr>
                <w:rFonts w:ascii="SF Pro Display Regular" w:eastAsia="Times New Roman" w:hAnsi="SF Pro Display Regular"/>
                <w:color w:val="000000"/>
                <w:sz w:val="18"/>
                <w:szCs w:val="18"/>
              </w:rPr>
            </w:pPr>
          </w:p>
        </w:tc>
        <w:tc>
          <w:tcPr>
            <w:tcW w:w="1469" w:type="dxa"/>
            <w:vMerge/>
            <w:tcBorders>
              <w:top w:val="nil"/>
              <w:left w:val="single" w:sz="4" w:space="0" w:color="auto"/>
              <w:bottom w:val="single" w:sz="4" w:space="0" w:color="auto"/>
              <w:right w:val="single" w:sz="4" w:space="0" w:color="auto"/>
            </w:tcBorders>
            <w:vAlign w:val="center"/>
          </w:tcPr>
          <w:p w14:paraId="612BE573" w14:textId="77777777" w:rsidR="00D5231F" w:rsidRDefault="00D5231F">
            <w:pPr>
              <w:rPr>
                <w:rFonts w:ascii="SF Pro Display Regular" w:eastAsia="Times New Roman" w:hAnsi="SF Pro Display Regular"/>
                <w:color w:val="000000"/>
                <w:sz w:val="18"/>
                <w:szCs w:val="18"/>
              </w:rPr>
            </w:pPr>
          </w:p>
        </w:tc>
        <w:tc>
          <w:tcPr>
            <w:tcW w:w="1668" w:type="dxa"/>
            <w:vMerge/>
            <w:tcBorders>
              <w:top w:val="nil"/>
              <w:left w:val="single" w:sz="4" w:space="0" w:color="auto"/>
              <w:bottom w:val="single" w:sz="4" w:space="0" w:color="auto"/>
              <w:right w:val="single" w:sz="4" w:space="0" w:color="auto"/>
            </w:tcBorders>
            <w:vAlign w:val="center"/>
          </w:tcPr>
          <w:p w14:paraId="6C0E5B4B" w14:textId="77777777" w:rsidR="00D5231F" w:rsidRDefault="00D5231F">
            <w:pPr>
              <w:rPr>
                <w:rFonts w:ascii="SF Pro Display Regular" w:eastAsia="Times New Roman" w:hAnsi="SF Pro Display Regular"/>
                <w:color w:val="000000"/>
                <w:sz w:val="18"/>
                <w:szCs w:val="18"/>
              </w:rPr>
            </w:pPr>
          </w:p>
        </w:tc>
        <w:tc>
          <w:tcPr>
            <w:tcW w:w="4386" w:type="dxa"/>
            <w:tcBorders>
              <w:top w:val="nil"/>
              <w:left w:val="nil"/>
              <w:bottom w:val="single" w:sz="4" w:space="0" w:color="auto"/>
              <w:right w:val="single" w:sz="4" w:space="0" w:color="auto"/>
            </w:tcBorders>
            <w:shd w:val="clear" w:color="auto" w:fill="auto"/>
            <w:vAlign w:val="center"/>
          </w:tcPr>
          <w:p w14:paraId="7DD1495F"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ECG</w:t>
            </w:r>
          </w:p>
          <w:p w14:paraId="60F8CEE6" w14:textId="77777777" w:rsidR="00D5231F" w:rsidRDefault="007F6343">
            <w:pPr>
              <w:jc w:val="center"/>
              <w:rPr>
                <w:rFonts w:ascii="SF Pro Display Regular" w:eastAsia="Times New Roman" w:hAnsi="SF Pro Display Regular"/>
                <w:color w:val="000000"/>
                <w:sz w:val="18"/>
                <w:szCs w:val="18"/>
              </w:rPr>
            </w:pPr>
            <w:r w:rsidRPr="007F6343">
              <w:rPr>
                <w:rFonts w:ascii="SF Pro Display Regular" w:eastAsia="SimSun" w:hAnsi="SF Pro Display Regular" w:hint="eastAsia"/>
                <w:color w:val="0000CC"/>
                <w:sz w:val="18"/>
                <w:szCs w:val="18"/>
                <w:lang w:eastAsia="zh-CN"/>
              </w:rPr>
              <w:t xml:space="preserve">need </w:t>
            </w:r>
            <w:r w:rsidRPr="007F6343">
              <w:rPr>
                <w:rFonts w:ascii="SF Pro Display Regular" w:eastAsia="SimSun" w:hAnsi="SF Pro Display Regular"/>
                <w:color w:val="0000CC"/>
                <w:sz w:val="18"/>
                <w:szCs w:val="18"/>
                <w:lang w:eastAsia="zh-CN"/>
              </w:rPr>
              <w:t xml:space="preserve">external MCU </w:t>
            </w:r>
            <w:r w:rsidRPr="007F6343">
              <w:rPr>
                <w:rFonts w:ascii="SF Pro Display Regular" w:eastAsia="SimSun" w:hAnsi="SF Pro Display Regular" w:hint="eastAsia"/>
                <w:color w:val="0000CC"/>
                <w:sz w:val="18"/>
                <w:szCs w:val="18"/>
                <w:lang w:eastAsia="zh-CN"/>
              </w:rPr>
              <w:t xml:space="preserve">and </w:t>
            </w:r>
            <w:r w:rsidRPr="007F6343">
              <w:rPr>
                <w:rFonts w:ascii="SF Pro Display Regular" w:eastAsia="SimSun" w:hAnsi="SF Pro Display Regular"/>
                <w:color w:val="0000CC"/>
                <w:sz w:val="18"/>
                <w:szCs w:val="18"/>
                <w:lang w:eastAsia="zh-CN"/>
              </w:rPr>
              <w:t>algorithm</w:t>
            </w:r>
            <w:r>
              <w:rPr>
                <w:rFonts w:ascii="SF Pro Display Regular" w:eastAsia="SimSun" w:hAnsi="SF Pro Display Regular" w:hint="eastAsia"/>
                <w:color w:val="0000CC"/>
                <w:sz w:val="18"/>
                <w:szCs w:val="18"/>
                <w:lang w:eastAsia="zh-CN"/>
              </w:rPr>
              <w:t>.</w:t>
            </w:r>
          </w:p>
        </w:tc>
      </w:tr>
      <w:tr w:rsidR="00D5231F" w14:paraId="18ECA64B" w14:textId="77777777">
        <w:trPr>
          <w:trHeight w:val="520"/>
        </w:trPr>
        <w:tc>
          <w:tcPr>
            <w:tcW w:w="720" w:type="dxa"/>
            <w:vMerge/>
            <w:tcBorders>
              <w:top w:val="nil"/>
              <w:left w:val="single" w:sz="4" w:space="0" w:color="auto"/>
              <w:bottom w:val="single" w:sz="4" w:space="0" w:color="auto"/>
              <w:right w:val="single" w:sz="4" w:space="0" w:color="auto"/>
            </w:tcBorders>
            <w:vAlign w:val="center"/>
          </w:tcPr>
          <w:p w14:paraId="0B1D6D30" w14:textId="77777777" w:rsidR="00D5231F" w:rsidRDefault="00D5231F">
            <w:pPr>
              <w:rPr>
                <w:rFonts w:ascii="SF Pro Display Regular" w:eastAsia="Times New Roman" w:hAnsi="SF Pro Display Regular"/>
                <w:color w:val="000000"/>
                <w:sz w:val="18"/>
                <w:szCs w:val="18"/>
              </w:rPr>
            </w:pPr>
          </w:p>
        </w:tc>
        <w:tc>
          <w:tcPr>
            <w:tcW w:w="1357" w:type="dxa"/>
            <w:vMerge/>
            <w:tcBorders>
              <w:top w:val="nil"/>
              <w:left w:val="single" w:sz="4" w:space="0" w:color="auto"/>
              <w:bottom w:val="single" w:sz="4" w:space="0" w:color="auto"/>
              <w:right w:val="single" w:sz="4" w:space="0" w:color="auto"/>
            </w:tcBorders>
            <w:vAlign w:val="center"/>
          </w:tcPr>
          <w:p w14:paraId="02F289C2" w14:textId="77777777" w:rsidR="00D5231F" w:rsidRDefault="00D5231F">
            <w:pPr>
              <w:rPr>
                <w:rFonts w:ascii="SF Pro Display Regular" w:eastAsia="Times New Roman" w:hAnsi="SF Pro Display Regular"/>
                <w:color w:val="000000"/>
                <w:sz w:val="18"/>
                <w:szCs w:val="18"/>
              </w:rPr>
            </w:pPr>
          </w:p>
        </w:tc>
        <w:tc>
          <w:tcPr>
            <w:tcW w:w="1469" w:type="dxa"/>
            <w:vMerge/>
            <w:tcBorders>
              <w:top w:val="nil"/>
              <w:left w:val="single" w:sz="4" w:space="0" w:color="auto"/>
              <w:bottom w:val="single" w:sz="4" w:space="0" w:color="auto"/>
              <w:right w:val="single" w:sz="4" w:space="0" w:color="auto"/>
            </w:tcBorders>
            <w:vAlign w:val="center"/>
          </w:tcPr>
          <w:p w14:paraId="2D9B773F" w14:textId="77777777" w:rsidR="00D5231F" w:rsidRDefault="00D5231F">
            <w:pPr>
              <w:rPr>
                <w:rFonts w:ascii="SF Pro Display Regular" w:eastAsia="Times New Roman" w:hAnsi="SF Pro Display Regular"/>
                <w:color w:val="000000"/>
                <w:sz w:val="18"/>
                <w:szCs w:val="18"/>
              </w:rPr>
            </w:pPr>
          </w:p>
        </w:tc>
        <w:tc>
          <w:tcPr>
            <w:tcW w:w="1668" w:type="dxa"/>
            <w:vMerge/>
            <w:tcBorders>
              <w:top w:val="nil"/>
              <w:left w:val="single" w:sz="4" w:space="0" w:color="auto"/>
              <w:bottom w:val="single" w:sz="4" w:space="0" w:color="auto"/>
              <w:right w:val="single" w:sz="4" w:space="0" w:color="auto"/>
            </w:tcBorders>
            <w:vAlign w:val="center"/>
          </w:tcPr>
          <w:p w14:paraId="403A8654" w14:textId="77777777" w:rsidR="00D5231F" w:rsidRDefault="00D5231F">
            <w:pPr>
              <w:rPr>
                <w:rFonts w:ascii="SF Pro Display Regular" w:eastAsia="Times New Roman" w:hAnsi="SF Pro Display Regular"/>
                <w:color w:val="000000"/>
                <w:sz w:val="18"/>
                <w:szCs w:val="18"/>
              </w:rPr>
            </w:pPr>
          </w:p>
        </w:tc>
        <w:tc>
          <w:tcPr>
            <w:tcW w:w="4386" w:type="dxa"/>
            <w:tcBorders>
              <w:top w:val="nil"/>
              <w:left w:val="nil"/>
              <w:bottom w:val="single" w:sz="4" w:space="0" w:color="auto"/>
              <w:right w:val="single" w:sz="4" w:space="0" w:color="auto"/>
            </w:tcBorders>
            <w:shd w:val="clear" w:color="auto" w:fill="auto"/>
            <w:vAlign w:val="center"/>
          </w:tcPr>
          <w:p w14:paraId="20401836"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BLOOD PRESSURE</w:t>
            </w:r>
          </w:p>
          <w:p w14:paraId="55EDA556" w14:textId="77777777" w:rsidR="00D5231F" w:rsidRDefault="007F6343" w:rsidP="007F6343">
            <w:pPr>
              <w:jc w:val="center"/>
              <w:rPr>
                <w:rFonts w:ascii="SF Pro Display Regular" w:eastAsia="SimSun" w:hAnsi="SF Pro Display Regular"/>
                <w:color w:val="000000"/>
                <w:sz w:val="18"/>
                <w:szCs w:val="18"/>
                <w:lang w:eastAsia="zh-CN"/>
              </w:rPr>
            </w:pPr>
            <w:r w:rsidRPr="007F6343">
              <w:rPr>
                <w:rFonts w:ascii="SF Pro Display Regular" w:eastAsia="SimSun" w:hAnsi="SF Pro Display Regular" w:hint="eastAsia"/>
                <w:color w:val="0000CC"/>
                <w:sz w:val="18"/>
                <w:szCs w:val="18"/>
                <w:lang w:eastAsia="zh-CN"/>
              </w:rPr>
              <w:t xml:space="preserve">Need to add </w:t>
            </w:r>
            <w:r w:rsidRPr="007F6343">
              <w:rPr>
                <w:rFonts w:ascii="SF Pro Display Regular" w:eastAsia="SimSun" w:hAnsi="SF Pro Display Regular"/>
                <w:color w:val="0000CC"/>
                <w:sz w:val="18"/>
                <w:szCs w:val="18"/>
                <w:lang w:eastAsia="zh-CN"/>
              </w:rPr>
              <w:t xml:space="preserve">Two electrodes </w:t>
            </w:r>
            <w:r w:rsidRPr="007F6343">
              <w:rPr>
                <w:rFonts w:ascii="SF Pro Display Regular" w:eastAsia="SimSun" w:hAnsi="SF Pro Display Regular" w:hint="eastAsia"/>
                <w:color w:val="0000CC"/>
                <w:sz w:val="18"/>
                <w:szCs w:val="18"/>
                <w:lang w:eastAsia="zh-CN"/>
              </w:rPr>
              <w:t>on</w:t>
            </w:r>
            <w:r w:rsidRPr="007F6343">
              <w:rPr>
                <w:rFonts w:ascii="SF Pro Display Regular" w:eastAsia="SimSun" w:hAnsi="SF Pro Display Regular"/>
                <w:color w:val="0000CC"/>
                <w:sz w:val="18"/>
                <w:szCs w:val="18"/>
                <w:lang w:eastAsia="zh-CN"/>
              </w:rPr>
              <w:t xml:space="preserve"> the watch</w:t>
            </w:r>
            <w:r w:rsidR="000356B3">
              <w:rPr>
                <w:rFonts w:ascii="SF Pro Display Regular" w:eastAsia="SimSun" w:hAnsi="SF Pro Display Regular" w:hint="eastAsia"/>
                <w:color w:val="000000"/>
                <w:sz w:val="18"/>
                <w:szCs w:val="18"/>
                <w:lang w:eastAsia="zh-CN"/>
              </w:rPr>
              <w:t>，</w:t>
            </w:r>
            <w:r w:rsidRPr="007F6343">
              <w:rPr>
                <w:rFonts w:ascii="SF Pro Display Regular" w:eastAsia="SimSun" w:hAnsi="SF Pro Display Regular" w:hint="eastAsia"/>
                <w:color w:val="0000CC"/>
                <w:sz w:val="18"/>
                <w:szCs w:val="18"/>
                <w:lang w:eastAsia="zh-CN"/>
              </w:rPr>
              <w:t xml:space="preserve">need </w:t>
            </w:r>
            <w:r w:rsidRPr="007F6343">
              <w:rPr>
                <w:rFonts w:ascii="SF Pro Display Regular" w:eastAsia="SimSun" w:hAnsi="SF Pro Display Regular"/>
                <w:color w:val="0000CC"/>
                <w:sz w:val="18"/>
                <w:szCs w:val="18"/>
                <w:lang w:eastAsia="zh-CN"/>
              </w:rPr>
              <w:t xml:space="preserve">external MCU </w:t>
            </w:r>
            <w:r w:rsidRPr="007F6343">
              <w:rPr>
                <w:rFonts w:ascii="SF Pro Display Regular" w:eastAsia="SimSun" w:hAnsi="SF Pro Display Regular" w:hint="eastAsia"/>
                <w:color w:val="0000CC"/>
                <w:sz w:val="18"/>
                <w:szCs w:val="18"/>
                <w:lang w:eastAsia="zh-CN"/>
              </w:rPr>
              <w:t xml:space="preserve">and </w:t>
            </w:r>
            <w:r w:rsidRPr="007F6343">
              <w:rPr>
                <w:rFonts w:ascii="SF Pro Display Regular" w:eastAsia="SimSun" w:hAnsi="SF Pro Display Regular"/>
                <w:color w:val="0000CC"/>
                <w:sz w:val="18"/>
                <w:szCs w:val="18"/>
                <w:lang w:eastAsia="zh-CN"/>
              </w:rPr>
              <w:t>algorithm</w:t>
            </w:r>
            <w:r>
              <w:rPr>
                <w:rFonts w:ascii="SF Pro Display Regular" w:eastAsia="SimSun" w:hAnsi="SF Pro Display Regular" w:hint="eastAsia"/>
                <w:color w:val="0000CC"/>
                <w:sz w:val="18"/>
                <w:szCs w:val="18"/>
                <w:lang w:eastAsia="zh-CN"/>
              </w:rPr>
              <w:t>.</w:t>
            </w:r>
          </w:p>
        </w:tc>
      </w:tr>
      <w:tr w:rsidR="00D5231F" w14:paraId="14DC083C" w14:textId="77777777">
        <w:trPr>
          <w:trHeight w:val="520"/>
        </w:trPr>
        <w:tc>
          <w:tcPr>
            <w:tcW w:w="720" w:type="dxa"/>
            <w:vMerge/>
            <w:tcBorders>
              <w:top w:val="nil"/>
              <w:left w:val="single" w:sz="4" w:space="0" w:color="auto"/>
              <w:bottom w:val="single" w:sz="4" w:space="0" w:color="auto"/>
              <w:right w:val="single" w:sz="4" w:space="0" w:color="auto"/>
            </w:tcBorders>
            <w:vAlign w:val="center"/>
          </w:tcPr>
          <w:p w14:paraId="49B43AC0" w14:textId="77777777" w:rsidR="00D5231F" w:rsidRDefault="00D5231F">
            <w:pPr>
              <w:rPr>
                <w:rFonts w:ascii="SF Pro Display Regular" w:eastAsia="Times New Roman" w:hAnsi="SF Pro Display Regular"/>
                <w:color w:val="000000"/>
                <w:sz w:val="18"/>
                <w:szCs w:val="18"/>
              </w:rPr>
            </w:pPr>
          </w:p>
        </w:tc>
        <w:tc>
          <w:tcPr>
            <w:tcW w:w="1357" w:type="dxa"/>
            <w:vMerge/>
            <w:tcBorders>
              <w:top w:val="nil"/>
              <w:left w:val="single" w:sz="4" w:space="0" w:color="auto"/>
              <w:bottom w:val="single" w:sz="4" w:space="0" w:color="auto"/>
              <w:right w:val="single" w:sz="4" w:space="0" w:color="auto"/>
            </w:tcBorders>
            <w:vAlign w:val="center"/>
          </w:tcPr>
          <w:p w14:paraId="223EB7BC" w14:textId="77777777" w:rsidR="00D5231F" w:rsidRDefault="00D5231F">
            <w:pPr>
              <w:rPr>
                <w:rFonts w:ascii="SF Pro Display Regular" w:eastAsia="Times New Roman" w:hAnsi="SF Pro Display Regular"/>
                <w:color w:val="000000"/>
                <w:sz w:val="18"/>
                <w:szCs w:val="18"/>
              </w:rPr>
            </w:pPr>
          </w:p>
        </w:tc>
        <w:tc>
          <w:tcPr>
            <w:tcW w:w="1469" w:type="dxa"/>
            <w:vMerge/>
            <w:tcBorders>
              <w:top w:val="nil"/>
              <w:left w:val="single" w:sz="4" w:space="0" w:color="auto"/>
              <w:bottom w:val="single" w:sz="4" w:space="0" w:color="auto"/>
              <w:right w:val="single" w:sz="4" w:space="0" w:color="auto"/>
            </w:tcBorders>
            <w:vAlign w:val="center"/>
          </w:tcPr>
          <w:p w14:paraId="5B1B74EC" w14:textId="77777777" w:rsidR="00D5231F" w:rsidRDefault="00D5231F">
            <w:pPr>
              <w:rPr>
                <w:rFonts w:ascii="SF Pro Display Regular" w:eastAsia="Times New Roman" w:hAnsi="SF Pro Display Regular"/>
                <w:color w:val="000000"/>
                <w:sz w:val="18"/>
                <w:szCs w:val="18"/>
              </w:rPr>
            </w:pPr>
          </w:p>
        </w:tc>
        <w:tc>
          <w:tcPr>
            <w:tcW w:w="1668" w:type="dxa"/>
            <w:vMerge/>
            <w:tcBorders>
              <w:top w:val="nil"/>
              <w:left w:val="single" w:sz="4" w:space="0" w:color="auto"/>
              <w:bottom w:val="single" w:sz="4" w:space="0" w:color="auto"/>
              <w:right w:val="single" w:sz="4" w:space="0" w:color="auto"/>
            </w:tcBorders>
            <w:vAlign w:val="center"/>
          </w:tcPr>
          <w:p w14:paraId="47616277" w14:textId="77777777" w:rsidR="00D5231F" w:rsidRDefault="00D5231F">
            <w:pPr>
              <w:rPr>
                <w:rFonts w:ascii="SF Pro Display Regular" w:eastAsia="Times New Roman" w:hAnsi="SF Pro Display Regular"/>
                <w:color w:val="000000"/>
                <w:sz w:val="18"/>
                <w:szCs w:val="18"/>
              </w:rPr>
            </w:pPr>
          </w:p>
        </w:tc>
        <w:tc>
          <w:tcPr>
            <w:tcW w:w="4386" w:type="dxa"/>
            <w:tcBorders>
              <w:top w:val="nil"/>
              <w:left w:val="nil"/>
              <w:bottom w:val="single" w:sz="4" w:space="0" w:color="auto"/>
              <w:right w:val="single" w:sz="4" w:space="0" w:color="auto"/>
            </w:tcBorders>
            <w:shd w:val="clear" w:color="auto" w:fill="auto"/>
            <w:vAlign w:val="center"/>
          </w:tcPr>
          <w:p w14:paraId="7E0B5C2C"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OTHERS</w:t>
            </w:r>
          </w:p>
        </w:tc>
      </w:tr>
      <w:tr w:rsidR="00D5231F" w14:paraId="12B685F2" w14:textId="77777777">
        <w:trPr>
          <w:trHeight w:val="920"/>
        </w:trPr>
        <w:tc>
          <w:tcPr>
            <w:tcW w:w="720" w:type="dxa"/>
            <w:vMerge/>
            <w:tcBorders>
              <w:top w:val="nil"/>
              <w:left w:val="single" w:sz="4" w:space="0" w:color="auto"/>
              <w:bottom w:val="single" w:sz="4" w:space="0" w:color="auto"/>
              <w:right w:val="single" w:sz="4" w:space="0" w:color="auto"/>
            </w:tcBorders>
            <w:vAlign w:val="center"/>
          </w:tcPr>
          <w:p w14:paraId="5834B033" w14:textId="77777777" w:rsidR="00D5231F" w:rsidRDefault="00D5231F">
            <w:pPr>
              <w:rPr>
                <w:rFonts w:ascii="SF Pro Display Regular" w:eastAsia="Times New Roman" w:hAnsi="SF Pro Display Regular"/>
                <w:color w:val="000000"/>
                <w:sz w:val="18"/>
                <w:szCs w:val="18"/>
              </w:rPr>
            </w:pPr>
          </w:p>
        </w:tc>
        <w:tc>
          <w:tcPr>
            <w:tcW w:w="1357" w:type="dxa"/>
            <w:vMerge/>
            <w:tcBorders>
              <w:top w:val="nil"/>
              <w:left w:val="single" w:sz="4" w:space="0" w:color="auto"/>
              <w:bottom w:val="single" w:sz="4" w:space="0" w:color="auto"/>
              <w:right w:val="single" w:sz="4" w:space="0" w:color="auto"/>
            </w:tcBorders>
            <w:vAlign w:val="center"/>
          </w:tcPr>
          <w:p w14:paraId="78587C86" w14:textId="77777777" w:rsidR="00D5231F" w:rsidRDefault="00D5231F">
            <w:pPr>
              <w:rPr>
                <w:rFonts w:ascii="SF Pro Display Regular" w:eastAsia="Times New Roman" w:hAnsi="SF Pro Display Regular"/>
                <w:color w:val="000000"/>
                <w:sz w:val="18"/>
                <w:szCs w:val="18"/>
              </w:rPr>
            </w:pPr>
          </w:p>
        </w:tc>
        <w:tc>
          <w:tcPr>
            <w:tcW w:w="1469" w:type="dxa"/>
            <w:vMerge/>
            <w:tcBorders>
              <w:top w:val="nil"/>
              <w:left w:val="single" w:sz="4" w:space="0" w:color="auto"/>
              <w:bottom w:val="single" w:sz="4" w:space="0" w:color="auto"/>
              <w:right w:val="single" w:sz="4" w:space="0" w:color="auto"/>
            </w:tcBorders>
            <w:vAlign w:val="center"/>
          </w:tcPr>
          <w:p w14:paraId="75AE2560" w14:textId="77777777" w:rsidR="00D5231F" w:rsidRDefault="00D5231F">
            <w:pPr>
              <w:rPr>
                <w:rFonts w:ascii="SF Pro Display Regular" w:eastAsia="Times New Roman" w:hAnsi="SF Pro Display Regular"/>
                <w:color w:val="000000"/>
                <w:sz w:val="18"/>
                <w:szCs w:val="18"/>
              </w:rPr>
            </w:pPr>
          </w:p>
        </w:tc>
        <w:tc>
          <w:tcPr>
            <w:tcW w:w="1668" w:type="dxa"/>
            <w:tcBorders>
              <w:top w:val="nil"/>
              <w:left w:val="nil"/>
              <w:bottom w:val="single" w:sz="4" w:space="0" w:color="auto"/>
              <w:right w:val="single" w:sz="4" w:space="0" w:color="auto"/>
            </w:tcBorders>
            <w:shd w:val="clear" w:color="auto" w:fill="auto"/>
            <w:vAlign w:val="center"/>
          </w:tcPr>
          <w:p w14:paraId="34DCC817"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ALLOW ACCESS TO COMPONENT DATA AT HIGH LEVEL</w:t>
            </w:r>
          </w:p>
        </w:tc>
        <w:tc>
          <w:tcPr>
            <w:tcW w:w="4386" w:type="dxa"/>
            <w:tcBorders>
              <w:top w:val="nil"/>
              <w:left w:val="nil"/>
              <w:bottom w:val="single" w:sz="4" w:space="0" w:color="auto"/>
              <w:right w:val="single" w:sz="4" w:space="0" w:color="auto"/>
            </w:tcBorders>
            <w:shd w:val="clear" w:color="auto" w:fill="auto"/>
            <w:vAlign w:val="center"/>
          </w:tcPr>
          <w:p w14:paraId="14F4E9B5"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ENABLE: BRIDGE TO ACCESS AND CONFIGURE COMPONENT PARAMETERS (SUCH AS EVENT THRESHOLDS) DIRECTLY FROM ANDROID.</w:t>
            </w:r>
          </w:p>
        </w:tc>
      </w:tr>
      <w:tr w:rsidR="00D5231F" w14:paraId="261A5C09" w14:textId="77777777">
        <w:trPr>
          <w:trHeight w:val="520"/>
        </w:trPr>
        <w:tc>
          <w:tcPr>
            <w:tcW w:w="720" w:type="dxa"/>
            <w:vMerge w:val="restart"/>
            <w:tcBorders>
              <w:top w:val="nil"/>
              <w:left w:val="single" w:sz="4" w:space="0" w:color="auto"/>
              <w:bottom w:val="single" w:sz="4" w:space="0" w:color="auto"/>
              <w:right w:val="single" w:sz="4" w:space="0" w:color="auto"/>
            </w:tcBorders>
            <w:shd w:val="clear" w:color="auto" w:fill="auto"/>
            <w:vAlign w:val="center"/>
          </w:tcPr>
          <w:p w14:paraId="7F3D496F"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5</w:t>
            </w:r>
          </w:p>
        </w:tc>
        <w:tc>
          <w:tcPr>
            <w:tcW w:w="1357" w:type="dxa"/>
            <w:vMerge w:val="restart"/>
            <w:tcBorders>
              <w:top w:val="nil"/>
              <w:left w:val="single" w:sz="4" w:space="0" w:color="auto"/>
              <w:bottom w:val="single" w:sz="4" w:space="0" w:color="auto"/>
              <w:right w:val="single" w:sz="4" w:space="0" w:color="auto"/>
            </w:tcBorders>
            <w:shd w:val="clear" w:color="auto" w:fill="auto"/>
            <w:vAlign w:val="center"/>
          </w:tcPr>
          <w:p w14:paraId="6D373430"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10</w:t>
            </w:r>
          </w:p>
        </w:tc>
        <w:tc>
          <w:tcPr>
            <w:tcW w:w="1469" w:type="dxa"/>
            <w:vMerge w:val="restart"/>
            <w:tcBorders>
              <w:top w:val="nil"/>
              <w:left w:val="single" w:sz="4" w:space="0" w:color="auto"/>
              <w:bottom w:val="single" w:sz="4" w:space="0" w:color="auto"/>
              <w:right w:val="single" w:sz="4" w:space="0" w:color="auto"/>
            </w:tcBorders>
            <w:shd w:val="clear" w:color="auto" w:fill="auto"/>
            <w:vAlign w:val="center"/>
          </w:tcPr>
          <w:p w14:paraId="79DA01DB"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CODECS</w:t>
            </w:r>
          </w:p>
        </w:tc>
        <w:tc>
          <w:tcPr>
            <w:tcW w:w="1668" w:type="dxa"/>
            <w:tcBorders>
              <w:top w:val="nil"/>
              <w:left w:val="nil"/>
              <w:bottom w:val="single" w:sz="4" w:space="0" w:color="auto"/>
              <w:right w:val="single" w:sz="4" w:space="0" w:color="auto"/>
            </w:tcBorders>
            <w:shd w:val="clear" w:color="auto" w:fill="auto"/>
            <w:vAlign w:val="center"/>
          </w:tcPr>
          <w:p w14:paraId="3B862878"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AUDIO</w:t>
            </w:r>
          </w:p>
        </w:tc>
        <w:tc>
          <w:tcPr>
            <w:tcW w:w="4386" w:type="dxa"/>
            <w:tcBorders>
              <w:top w:val="nil"/>
              <w:left w:val="nil"/>
              <w:bottom w:val="single" w:sz="4" w:space="0" w:color="auto"/>
              <w:right w:val="single" w:sz="4" w:space="0" w:color="auto"/>
            </w:tcBorders>
            <w:shd w:val="clear" w:color="auto" w:fill="auto"/>
            <w:vAlign w:val="center"/>
          </w:tcPr>
          <w:p w14:paraId="24CB4B74"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ENABLE: HIGH QUALITY AUDIO REPRODUCTION</w:t>
            </w:r>
          </w:p>
        </w:tc>
      </w:tr>
      <w:tr w:rsidR="00D5231F" w14:paraId="4041FAF8" w14:textId="77777777">
        <w:trPr>
          <w:trHeight w:val="520"/>
        </w:trPr>
        <w:tc>
          <w:tcPr>
            <w:tcW w:w="720" w:type="dxa"/>
            <w:vMerge/>
            <w:tcBorders>
              <w:top w:val="nil"/>
              <w:left w:val="single" w:sz="4" w:space="0" w:color="auto"/>
              <w:bottom w:val="single" w:sz="4" w:space="0" w:color="auto"/>
              <w:right w:val="single" w:sz="4" w:space="0" w:color="auto"/>
            </w:tcBorders>
            <w:vAlign w:val="center"/>
          </w:tcPr>
          <w:p w14:paraId="5C499644" w14:textId="77777777" w:rsidR="00D5231F" w:rsidRDefault="00D5231F">
            <w:pPr>
              <w:rPr>
                <w:rFonts w:ascii="SF Pro Display Regular" w:eastAsia="Times New Roman" w:hAnsi="SF Pro Display Regular"/>
                <w:color w:val="000000"/>
                <w:sz w:val="18"/>
                <w:szCs w:val="18"/>
              </w:rPr>
            </w:pPr>
          </w:p>
        </w:tc>
        <w:tc>
          <w:tcPr>
            <w:tcW w:w="1357" w:type="dxa"/>
            <w:vMerge/>
            <w:tcBorders>
              <w:top w:val="nil"/>
              <w:left w:val="single" w:sz="4" w:space="0" w:color="auto"/>
              <w:bottom w:val="single" w:sz="4" w:space="0" w:color="auto"/>
              <w:right w:val="single" w:sz="4" w:space="0" w:color="auto"/>
            </w:tcBorders>
            <w:vAlign w:val="center"/>
          </w:tcPr>
          <w:p w14:paraId="0E16961C" w14:textId="77777777" w:rsidR="00D5231F" w:rsidRDefault="00D5231F">
            <w:pPr>
              <w:rPr>
                <w:rFonts w:ascii="SF Pro Display Regular" w:eastAsia="Times New Roman" w:hAnsi="SF Pro Display Regular"/>
                <w:color w:val="000000"/>
                <w:sz w:val="18"/>
                <w:szCs w:val="18"/>
              </w:rPr>
            </w:pPr>
          </w:p>
        </w:tc>
        <w:tc>
          <w:tcPr>
            <w:tcW w:w="1469" w:type="dxa"/>
            <w:vMerge/>
            <w:tcBorders>
              <w:top w:val="nil"/>
              <w:left w:val="single" w:sz="4" w:space="0" w:color="auto"/>
              <w:bottom w:val="single" w:sz="4" w:space="0" w:color="auto"/>
              <w:right w:val="single" w:sz="4" w:space="0" w:color="auto"/>
            </w:tcBorders>
            <w:vAlign w:val="center"/>
          </w:tcPr>
          <w:p w14:paraId="138956C3" w14:textId="77777777" w:rsidR="00D5231F" w:rsidRDefault="00D5231F">
            <w:pPr>
              <w:rPr>
                <w:rFonts w:ascii="SF Pro Display Regular" w:eastAsia="Times New Roman" w:hAnsi="SF Pro Display Regular"/>
                <w:color w:val="000000"/>
                <w:sz w:val="18"/>
                <w:szCs w:val="18"/>
              </w:rPr>
            </w:pPr>
          </w:p>
        </w:tc>
        <w:tc>
          <w:tcPr>
            <w:tcW w:w="1668" w:type="dxa"/>
            <w:tcBorders>
              <w:top w:val="nil"/>
              <w:left w:val="nil"/>
              <w:bottom w:val="single" w:sz="4" w:space="0" w:color="auto"/>
              <w:right w:val="single" w:sz="4" w:space="0" w:color="auto"/>
            </w:tcBorders>
            <w:shd w:val="clear" w:color="auto" w:fill="auto"/>
            <w:vAlign w:val="center"/>
          </w:tcPr>
          <w:p w14:paraId="16D23F39"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VIDEO</w:t>
            </w:r>
          </w:p>
        </w:tc>
        <w:tc>
          <w:tcPr>
            <w:tcW w:w="4386" w:type="dxa"/>
            <w:tcBorders>
              <w:top w:val="nil"/>
              <w:left w:val="nil"/>
              <w:bottom w:val="single" w:sz="4" w:space="0" w:color="auto"/>
              <w:right w:val="single" w:sz="4" w:space="0" w:color="auto"/>
            </w:tcBorders>
            <w:shd w:val="clear" w:color="auto" w:fill="auto"/>
            <w:vAlign w:val="center"/>
          </w:tcPr>
          <w:p w14:paraId="1AD03305"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 xml:space="preserve">ENABLE: VIDEO REPRODUCTION </w:t>
            </w:r>
          </w:p>
        </w:tc>
      </w:tr>
      <w:tr w:rsidR="00D5231F" w14:paraId="2E532AF6" w14:textId="77777777">
        <w:trPr>
          <w:trHeight w:val="520"/>
        </w:trPr>
        <w:tc>
          <w:tcPr>
            <w:tcW w:w="720" w:type="dxa"/>
            <w:vMerge w:val="restart"/>
            <w:tcBorders>
              <w:top w:val="nil"/>
              <w:left w:val="single" w:sz="4" w:space="0" w:color="auto"/>
              <w:bottom w:val="single" w:sz="4" w:space="0" w:color="auto"/>
              <w:right w:val="single" w:sz="4" w:space="0" w:color="auto"/>
            </w:tcBorders>
            <w:shd w:val="clear" w:color="auto" w:fill="auto"/>
            <w:vAlign w:val="center"/>
          </w:tcPr>
          <w:p w14:paraId="3E45BFC1"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6</w:t>
            </w:r>
          </w:p>
        </w:tc>
        <w:tc>
          <w:tcPr>
            <w:tcW w:w="1357" w:type="dxa"/>
            <w:vMerge w:val="restart"/>
            <w:tcBorders>
              <w:top w:val="nil"/>
              <w:left w:val="single" w:sz="4" w:space="0" w:color="auto"/>
              <w:bottom w:val="single" w:sz="4" w:space="0" w:color="auto"/>
              <w:right w:val="single" w:sz="4" w:space="0" w:color="auto"/>
            </w:tcBorders>
            <w:shd w:val="clear" w:color="auto" w:fill="auto"/>
            <w:vAlign w:val="center"/>
          </w:tcPr>
          <w:p w14:paraId="14DA29C8"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11</w:t>
            </w:r>
          </w:p>
        </w:tc>
        <w:tc>
          <w:tcPr>
            <w:tcW w:w="1469" w:type="dxa"/>
            <w:vMerge w:val="restart"/>
            <w:tcBorders>
              <w:top w:val="nil"/>
              <w:left w:val="single" w:sz="4" w:space="0" w:color="auto"/>
              <w:bottom w:val="single" w:sz="4" w:space="0" w:color="auto"/>
              <w:right w:val="single" w:sz="4" w:space="0" w:color="auto"/>
            </w:tcBorders>
            <w:shd w:val="clear" w:color="auto" w:fill="auto"/>
            <w:vAlign w:val="center"/>
          </w:tcPr>
          <w:p w14:paraId="108188E5"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MIC</w:t>
            </w:r>
          </w:p>
        </w:tc>
        <w:tc>
          <w:tcPr>
            <w:tcW w:w="1668" w:type="dxa"/>
            <w:tcBorders>
              <w:top w:val="nil"/>
              <w:left w:val="nil"/>
              <w:bottom w:val="single" w:sz="4" w:space="0" w:color="auto"/>
              <w:right w:val="single" w:sz="4" w:space="0" w:color="auto"/>
            </w:tcBorders>
            <w:shd w:val="clear" w:color="auto" w:fill="auto"/>
            <w:vAlign w:val="center"/>
          </w:tcPr>
          <w:p w14:paraId="546D6540"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TECHNOLOGY</w:t>
            </w:r>
          </w:p>
        </w:tc>
        <w:tc>
          <w:tcPr>
            <w:tcW w:w="4386" w:type="dxa"/>
            <w:tcBorders>
              <w:top w:val="nil"/>
              <w:left w:val="nil"/>
              <w:bottom w:val="single" w:sz="4" w:space="0" w:color="auto"/>
              <w:right w:val="single" w:sz="4" w:space="0" w:color="auto"/>
            </w:tcBorders>
            <w:shd w:val="clear" w:color="auto" w:fill="auto"/>
            <w:vAlign w:val="center"/>
          </w:tcPr>
          <w:p w14:paraId="03D21A9A"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NO SPECIFIED</w:t>
            </w:r>
          </w:p>
        </w:tc>
      </w:tr>
      <w:tr w:rsidR="00D5231F" w14:paraId="5958F006" w14:textId="77777777">
        <w:trPr>
          <w:trHeight w:val="740"/>
        </w:trPr>
        <w:tc>
          <w:tcPr>
            <w:tcW w:w="720" w:type="dxa"/>
            <w:vMerge/>
            <w:tcBorders>
              <w:top w:val="nil"/>
              <w:left w:val="single" w:sz="4" w:space="0" w:color="auto"/>
              <w:bottom w:val="single" w:sz="4" w:space="0" w:color="auto"/>
              <w:right w:val="single" w:sz="4" w:space="0" w:color="auto"/>
            </w:tcBorders>
            <w:vAlign w:val="center"/>
          </w:tcPr>
          <w:p w14:paraId="47A3EEDE" w14:textId="77777777" w:rsidR="00D5231F" w:rsidRDefault="00D5231F">
            <w:pPr>
              <w:rPr>
                <w:rFonts w:ascii="SF Pro Display Regular" w:eastAsia="Times New Roman" w:hAnsi="SF Pro Display Regular"/>
                <w:color w:val="000000"/>
                <w:sz w:val="18"/>
                <w:szCs w:val="18"/>
              </w:rPr>
            </w:pPr>
          </w:p>
        </w:tc>
        <w:tc>
          <w:tcPr>
            <w:tcW w:w="1357" w:type="dxa"/>
            <w:vMerge/>
            <w:tcBorders>
              <w:top w:val="nil"/>
              <w:left w:val="single" w:sz="4" w:space="0" w:color="auto"/>
              <w:bottom w:val="single" w:sz="4" w:space="0" w:color="auto"/>
              <w:right w:val="single" w:sz="4" w:space="0" w:color="auto"/>
            </w:tcBorders>
            <w:vAlign w:val="center"/>
          </w:tcPr>
          <w:p w14:paraId="770F89C5" w14:textId="77777777" w:rsidR="00D5231F" w:rsidRDefault="00D5231F">
            <w:pPr>
              <w:rPr>
                <w:rFonts w:ascii="SF Pro Display Regular" w:eastAsia="Times New Roman" w:hAnsi="SF Pro Display Regular"/>
                <w:color w:val="000000"/>
                <w:sz w:val="18"/>
                <w:szCs w:val="18"/>
              </w:rPr>
            </w:pPr>
          </w:p>
        </w:tc>
        <w:tc>
          <w:tcPr>
            <w:tcW w:w="1469" w:type="dxa"/>
            <w:vMerge/>
            <w:tcBorders>
              <w:top w:val="nil"/>
              <w:left w:val="single" w:sz="4" w:space="0" w:color="auto"/>
              <w:bottom w:val="single" w:sz="4" w:space="0" w:color="auto"/>
              <w:right w:val="single" w:sz="4" w:space="0" w:color="auto"/>
            </w:tcBorders>
            <w:vAlign w:val="center"/>
          </w:tcPr>
          <w:p w14:paraId="2A254394" w14:textId="77777777" w:rsidR="00D5231F" w:rsidRDefault="00D5231F">
            <w:pPr>
              <w:rPr>
                <w:rFonts w:ascii="SF Pro Display Regular" w:eastAsia="Times New Roman" w:hAnsi="SF Pro Display Regular"/>
                <w:color w:val="000000"/>
                <w:sz w:val="18"/>
                <w:szCs w:val="18"/>
              </w:rPr>
            </w:pPr>
          </w:p>
        </w:tc>
        <w:tc>
          <w:tcPr>
            <w:tcW w:w="1668" w:type="dxa"/>
            <w:tcBorders>
              <w:top w:val="nil"/>
              <w:left w:val="nil"/>
              <w:bottom w:val="single" w:sz="4" w:space="0" w:color="auto"/>
              <w:right w:val="single" w:sz="4" w:space="0" w:color="auto"/>
            </w:tcBorders>
            <w:shd w:val="clear" w:color="auto" w:fill="auto"/>
            <w:vAlign w:val="center"/>
          </w:tcPr>
          <w:p w14:paraId="729E45BA"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ADDITIONALS</w:t>
            </w:r>
          </w:p>
        </w:tc>
        <w:tc>
          <w:tcPr>
            <w:tcW w:w="4386" w:type="dxa"/>
            <w:tcBorders>
              <w:top w:val="nil"/>
              <w:left w:val="nil"/>
              <w:bottom w:val="single" w:sz="4" w:space="0" w:color="auto"/>
              <w:right w:val="single" w:sz="4" w:space="0" w:color="auto"/>
            </w:tcBorders>
            <w:shd w:val="clear" w:color="auto" w:fill="auto"/>
            <w:vAlign w:val="center"/>
          </w:tcPr>
          <w:p w14:paraId="3CE5DCEB"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HIGH FIDELITY INPUT AND POSSIBILITY TO INCREASE GAIN WHEN NEEDED. MEASUREMENTS TO BE PROVIDED BY ANDA.</w:t>
            </w:r>
          </w:p>
        </w:tc>
      </w:tr>
    </w:tbl>
    <w:p w14:paraId="43FCE90D" w14:textId="77777777" w:rsidR="00D5231F" w:rsidRDefault="00D5231F">
      <w:pPr>
        <w:rPr>
          <w:rFonts w:ascii="SF Pro Text" w:hAnsi="SF Pro Text"/>
        </w:rPr>
      </w:pPr>
    </w:p>
    <w:p w14:paraId="58856D84" w14:textId="77777777" w:rsidR="00D5231F" w:rsidRDefault="000356B3">
      <w:pPr>
        <w:rPr>
          <w:rFonts w:ascii="SF Pro Text" w:hAnsi="SF Pro Text"/>
        </w:rPr>
      </w:pPr>
      <w:r>
        <w:rPr>
          <w:rFonts w:ascii="SF Pro Text" w:hAnsi="SF Pro Text"/>
        </w:rPr>
        <w:t>PRODUCT’S EMBEDDED SYSTEM</w:t>
      </w:r>
    </w:p>
    <w:p w14:paraId="11C739F9" w14:textId="77777777" w:rsidR="00D5231F" w:rsidRDefault="000356B3">
      <w:pPr>
        <w:pBdr>
          <w:bottom w:val="single" w:sz="6" w:space="1" w:color="auto"/>
        </w:pBdr>
        <w:rPr>
          <w:rFonts w:ascii="SF Pro Text" w:hAnsi="SF Pro Text"/>
          <w:b/>
        </w:rPr>
      </w:pPr>
      <w:r>
        <w:rPr>
          <w:rFonts w:ascii="SF Pro Text" w:hAnsi="SF Pro Text"/>
          <w:b/>
        </w:rPr>
        <w:t>FIRMWARE AND PLATFORM REQUIREMENTS</w:t>
      </w:r>
    </w:p>
    <w:p w14:paraId="2307B0D8" w14:textId="77777777" w:rsidR="00D5231F" w:rsidRDefault="00D5231F"/>
    <w:tbl>
      <w:tblPr>
        <w:tblW w:w="9600" w:type="dxa"/>
        <w:tblLayout w:type="fixed"/>
        <w:tblLook w:val="04A0" w:firstRow="1" w:lastRow="0" w:firstColumn="1" w:lastColumn="0" w:noHBand="0" w:noVBand="1"/>
      </w:tblPr>
      <w:tblGrid>
        <w:gridCol w:w="720"/>
        <w:gridCol w:w="1420"/>
        <w:gridCol w:w="1510"/>
        <w:gridCol w:w="1391"/>
        <w:gridCol w:w="4559"/>
      </w:tblGrid>
      <w:tr w:rsidR="00D5231F" w14:paraId="7C8C871A" w14:textId="77777777">
        <w:trPr>
          <w:trHeight w:val="520"/>
        </w:trPr>
        <w:tc>
          <w:tcPr>
            <w:tcW w:w="7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9180876"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7</w:t>
            </w:r>
          </w:p>
        </w:tc>
        <w:tc>
          <w:tcPr>
            <w:tcW w:w="14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A098756"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12</w:t>
            </w:r>
          </w:p>
        </w:tc>
        <w:tc>
          <w:tcPr>
            <w:tcW w:w="151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4A99BA72"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SPEAKER</w:t>
            </w:r>
          </w:p>
        </w:tc>
        <w:tc>
          <w:tcPr>
            <w:tcW w:w="1391" w:type="dxa"/>
            <w:tcBorders>
              <w:top w:val="single" w:sz="4" w:space="0" w:color="auto"/>
              <w:left w:val="nil"/>
              <w:bottom w:val="single" w:sz="4" w:space="0" w:color="auto"/>
              <w:right w:val="single" w:sz="4" w:space="0" w:color="auto"/>
            </w:tcBorders>
            <w:shd w:val="clear" w:color="auto" w:fill="auto"/>
            <w:vAlign w:val="center"/>
          </w:tcPr>
          <w:p w14:paraId="069276D8"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TECHNOLOGY</w:t>
            </w:r>
          </w:p>
        </w:tc>
        <w:tc>
          <w:tcPr>
            <w:tcW w:w="4559" w:type="dxa"/>
            <w:tcBorders>
              <w:top w:val="single" w:sz="4" w:space="0" w:color="auto"/>
              <w:left w:val="nil"/>
              <w:bottom w:val="single" w:sz="4" w:space="0" w:color="auto"/>
              <w:right w:val="single" w:sz="4" w:space="0" w:color="auto"/>
            </w:tcBorders>
            <w:shd w:val="clear" w:color="auto" w:fill="auto"/>
            <w:vAlign w:val="center"/>
          </w:tcPr>
          <w:p w14:paraId="3BE5DE43"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NO SPECIFIED</w:t>
            </w:r>
          </w:p>
        </w:tc>
      </w:tr>
      <w:tr w:rsidR="00D5231F" w14:paraId="4805F7C6" w14:textId="77777777">
        <w:trPr>
          <w:trHeight w:val="520"/>
        </w:trPr>
        <w:tc>
          <w:tcPr>
            <w:tcW w:w="720" w:type="dxa"/>
            <w:vMerge/>
            <w:tcBorders>
              <w:top w:val="single" w:sz="4" w:space="0" w:color="auto"/>
              <w:left w:val="single" w:sz="4" w:space="0" w:color="auto"/>
              <w:bottom w:val="single" w:sz="4" w:space="0" w:color="auto"/>
              <w:right w:val="single" w:sz="4" w:space="0" w:color="auto"/>
            </w:tcBorders>
            <w:vAlign w:val="center"/>
          </w:tcPr>
          <w:p w14:paraId="3627FDB0" w14:textId="77777777" w:rsidR="00D5231F" w:rsidRDefault="00D5231F">
            <w:pPr>
              <w:rPr>
                <w:rFonts w:ascii="SF Pro Display Regular" w:eastAsia="Times New Roman" w:hAnsi="SF Pro Display Regular"/>
                <w:color w:val="000000"/>
                <w:sz w:val="18"/>
                <w:szCs w:val="18"/>
              </w:rPr>
            </w:pPr>
          </w:p>
        </w:tc>
        <w:tc>
          <w:tcPr>
            <w:tcW w:w="1420" w:type="dxa"/>
            <w:vMerge/>
            <w:tcBorders>
              <w:top w:val="single" w:sz="4" w:space="0" w:color="auto"/>
              <w:left w:val="single" w:sz="4" w:space="0" w:color="auto"/>
              <w:bottom w:val="single" w:sz="4" w:space="0" w:color="auto"/>
              <w:right w:val="single" w:sz="4" w:space="0" w:color="auto"/>
            </w:tcBorders>
            <w:vAlign w:val="center"/>
          </w:tcPr>
          <w:p w14:paraId="373C0B8D" w14:textId="77777777" w:rsidR="00D5231F" w:rsidRDefault="00D5231F">
            <w:pPr>
              <w:rPr>
                <w:rFonts w:ascii="SF Pro Display Regular" w:eastAsia="Times New Roman" w:hAnsi="SF Pro Display Regular"/>
                <w:color w:val="000000"/>
                <w:sz w:val="18"/>
                <w:szCs w:val="18"/>
              </w:rPr>
            </w:pPr>
          </w:p>
        </w:tc>
        <w:tc>
          <w:tcPr>
            <w:tcW w:w="1510" w:type="dxa"/>
            <w:vMerge/>
            <w:tcBorders>
              <w:top w:val="single" w:sz="4" w:space="0" w:color="auto"/>
              <w:left w:val="single" w:sz="4" w:space="0" w:color="auto"/>
              <w:bottom w:val="single" w:sz="4" w:space="0" w:color="auto"/>
              <w:right w:val="single" w:sz="4" w:space="0" w:color="auto"/>
            </w:tcBorders>
            <w:vAlign w:val="center"/>
          </w:tcPr>
          <w:p w14:paraId="1593E60F" w14:textId="77777777" w:rsidR="00D5231F" w:rsidRDefault="00D5231F">
            <w:pPr>
              <w:rPr>
                <w:rFonts w:ascii="SF Pro Display Regular" w:eastAsia="Times New Roman" w:hAnsi="SF Pro Display Regular"/>
                <w:color w:val="000000"/>
                <w:sz w:val="18"/>
                <w:szCs w:val="18"/>
              </w:rPr>
            </w:pPr>
          </w:p>
        </w:tc>
        <w:tc>
          <w:tcPr>
            <w:tcW w:w="1391" w:type="dxa"/>
            <w:tcBorders>
              <w:top w:val="nil"/>
              <w:left w:val="nil"/>
              <w:bottom w:val="single" w:sz="4" w:space="0" w:color="auto"/>
              <w:right w:val="single" w:sz="4" w:space="0" w:color="auto"/>
            </w:tcBorders>
            <w:shd w:val="clear" w:color="auto" w:fill="auto"/>
            <w:vAlign w:val="center"/>
          </w:tcPr>
          <w:p w14:paraId="65ED8C03"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ADDITIONALS</w:t>
            </w:r>
          </w:p>
        </w:tc>
        <w:tc>
          <w:tcPr>
            <w:tcW w:w="4559" w:type="dxa"/>
            <w:tcBorders>
              <w:top w:val="nil"/>
              <w:left w:val="nil"/>
              <w:bottom w:val="single" w:sz="4" w:space="0" w:color="auto"/>
              <w:right w:val="single" w:sz="4" w:space="0" w:color="auto"/>
            </w:tcBorders>
            <w:shd w:val="clear" w:color="auto" w:fill="auto"/>
            <w:vAlign w:val="center"/>
          </w:tcPr>
          <w:p w14:paraId="652142A1"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HIGH FIDELITY OUTPUT AND POWER. MEASUREMENTS TO BE PROVIDED BY ANDA.</w:t>
            </w:r>
          </w:p>
        </w:tc>
      </w:tr>
      <w:tr w:rsidR="00D5231F" w14:paraId="084AAB8F" w14:textId="77777777">
        <w:trPr>
          <w:trHeight w:val="520"/>
        </w:trPr>
        <w:tc>
          <w:tcPr>
            <w:tcW w:w="720" w:type="dxa"/>
            <w:vMerge w:val="restart"/>
            <w:tcBorders>
              <w:top w:val="nil"/>
              <w:left w:val="single" w:sz="4" w:space="0" w:color="auto"/>
              <w:bottom w:val="single" w:sz="4" w:space="0" w:color="auto"/>
              <w:right w:val="single" w:sz="4" w:space="0" w:color="auto"/>
            </w:tcBorders>
            <w:shd w:val="clear" w:color="auto" w:fill="auto"/>
            <w:vAlign w:val="center"/>
          </w:tcPr>
          <w:p w14:paraId="27FF463E"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8</w:t>
            </w:r>
          </w:p>
        </w:tc>
        <w:tc>
          <w:tcPr>
            <w:tcW w:w="1420" w:type="dxa"/>
            <w:vMerge w:val="restart"/>
            <w:tcBorders>
              <w:top w:val="nil"/>
              <w:left w:val="single" w:sz="4" w:space="0" w:color="auto"/>
              <w:bottom w:val="single" w:sz="4" w:space="0" w:color="auto"/>
              <w:right w:val="single" w:sz="4" w:space="0" w:color="auto"/>
            </w:tcBorders>
            <w:shd w:val="clear" w:color="auto" w:fill="auto"/>
            <w:vAlign w:val="center"/>
          </w:tcPr>
          <w:p w14:paraId="07366DCD"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13</w:t>
            </w:r>
          </w:p>
        </w:tc>
        <w:tc>
          <w:tcPr>
            <w:tcW w:w="1510" w:type="dxa"/>
            <w:vMerge w:val="restart"/>
            <w:tcBorders>
              <w:top w:val="nil"/>
              <w:left w:val="single" w:sz="4" w:space="0" w:color="auto"/>
              <w:bottom w:val="single" w:sz="4" w:space="0" w:color="auto"/>
              <w:right w:val="single" w:sz="4" w:space="0" w:color="auto"/>
            </w:tcBorders>
            <w:shd w:val="clear" w:color="auto" w:fill="auto"/>
            <w:vAlign w:val="center"/>
          </w:tcPr>
          <w:p w14:paraId="4E1F0A91"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BLUETOOTH</w:t>
            </w:r>
          </w:p>
        </w:tc>
        <w:tc>
          <w:tcPr>
            <w:tcW w:w="1391" w:type="dxa"/>
            <w:tcBorders>
              <w:top w:val="nil"/>
              <w:left w:val="nil"/>
              <w:bottom w:val="single" w:sz="4" w:space="0" w:color="auto"/>
              <w:right w:val="single" w:sz="4" w:space="0" w:color="auto"/>
            </w:tcBorders>
            <w:shd w:val="clear" w:color="auto" w:fill="auto"/>
            <w:vAlign w:val="center"/>
          </w:tcPr>
          <w:p w14:paraId="17E54641"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TECHNOLOGY</w:t>
            </w:r>
          </w:p>
        </w:tc>
        <w:tc>
          <w:tcPr>
            <w:tcW w:w="4559" w:type="dxa"/>
            <w:tcBorders>
              <w:top w:val="nil"/>
              <w:left w:val="nil"/>
              <w:bottom w:val="single" w:sz="4" w:space="0" w:color="auto"/>
              <w:right w:val="single" w:sz="4" w:space="0" w:color="auto"/>
            </w:tcBorders>
            <w:shd w:val="clear" w:color="auto" w:fill="auto"/>
            <w:vAlign w:val="center"/>
          </w:tcPr>
          <w:p w14:paraId="51C4DC77" w14:textId="77777777" w:rsidR="00D5231F" w:rsidRDefault="000356B3" w:rsidP="007F634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4.1 BLE</w:t>
            </w:r>
            <w:r w:rsidRPr="007F6343">
              <w:rPr>
                <w:rFonts w:ascii="SF Pro Display Regular" w:eastAsia="SimSun" w:hAnsi="SF Pro Display Regular" w:hint="eastAsia"/>
                <w:color w:val="0000CC"/>
                <w:sz w:val="18"/>
                <w:szCs w:val="18"/>
                <w:lang w:eastAsia="zh-CN"/>
              </w:rPr>
              <w:t>-----</w:t>
            </w:r>
            <w:r w:rsidR="007F6343" w:rsidRPr="007F6343">
              <w:rPr>
                <w:rFonts w:ascii="SF Pro Display Regular" w:eastAsia="SimSun" w:hAnsi="SF Pro Display Regular" w:hint="eastAsia"/>
                <w:color w:val="0000CC"/>
                <w:sz w:val="18"/>
                <w:szCs w:val="18"/>
                <w:lang w:eastAsia="zh-CN"/>
              </w:rPr>
              <w:t xml:space="preserve">Need to support </w:t>
            </w:r>
            <w:r w:rsidRPr="007F6343">
              <w:rPr>
                <w:rFonts w:ascii="SF Pro Display Regular" w:eastAsia="SimSun" w:hAnsi="SF Pro Display Regular" w:hint="eastAsia"/>
                <w:color w:val="0000CC"/>
                <w:sz w:val="18"/>
                <w:szCs w:val="18"/>
                <w:lang w:eastAsia="zh-CN"/>
              </w:rPr>
              <w:t>EDR</w:t>
            </w:r>
          </w:p>
        </w:tc>
      </w:tr>
      <w:tr w:rsidR="00D5231F" w14:paraId="4749EEFC" w14:textId="77777777">
        <w:trPr>
          <w:trHeight w:val="520"/>
        </w:trPr>
        <w:tc>
          <w:tcPr>
            <w:tcW w:w="720" w:type="dxa"/>
            <w:vMerge/>
            <w:tcBorders>
              <w:top w:val="nil"/>
              <w:left w:val="single" w:sz="4" w:space="0" w:color="auto"/>
              <w:bottom w:val="single" w:sz="4" w:space="0" w:color="auto"/>
              <w:right w:val="single" w:sz="4" w:space="0" w:color="auto"/>
            </w:tcBorders>
            <w:vAlign w:val="center"/>
          </w:tcPr>
          <w:p w14:paraId="33A436C3" w14:textId="77777777" w:rsidR="00D5231F" w:rsidRDefault="00D5231F">
            <w:pPr>
              <w:rPr>
                <w:rFonts w:ascii="SF Pro Display Regular" w:eastAsia="Times New Roman" w:hAnsi="SF Pro Display Regular"/>
                <w:color w:val="000000"/>
                <w:sz w:val="18"/>
                <w:szCs w:val="18"/>
              </w:rPr>
            </w:pPr>
          </w:p>
        </w:tc>
        <w:tc>
          <w:tcPr>
            <w:tcW w:w="1420" w:type="dxa"/>
            <w:vMerge/>
            <w:tcBorders>
              <w:top w:val="nil"/>
              <w:left w:val="single" w:sz="4" w:space="0" w:color="auto"/>
              <w:bottom w:val="single" w:sz="4" w:space="0" w:color="auto"/>
              <w:right w:val="single" w:sz="4" w:space="0" w:color="auto"/>
            </w:tcBorders>
            <w:vAlign w:val="center"/>
          </w:tcPr>
          <w:p w14:paraId="3DD597F4" w14:textId="77777777" w:rsidR="00D5231F" w:rsidRDefault="00D5231F">
            <w:pPr>
              <w:rPr>
                <w:rFonts w:ascii="SF Pro Display Regular" w:eastAsia="Times New Roman" w:hAnsi="SF Pro Display Regular"/>
                <w:color w:val="000000"/>
                <w:sz w:val="18"/>
                <w:szCs w:val="18"/>
              </w:rPr>
            </w:pPr>
          </w:p>
        </w:tc>
        <w:tc>
          <w:tcPr>
            <w:tcW w:w="1510" w:type="dxa"/>
            <w:vMerge/>
            <w:tcBorders>
              <w:top w:val="nil"/>
              <w:left w:val="single" w:sz="4" w:space="0" w:color="auto"/>
              <w:bottom w:val="single" w:sz="4" w:space="0" w:color="auto"/>
              <w:right w:val="single" w:sz="4" w:space="0" w:color="auto"/>
            </w:tcBorders>
            <w:vAlign w:val="center"/>
          </w:tcPr>
          <w:p w14:paraId="46333F8F" w14:textId="77777777" w:rsidR="00D5231F" w:rsidRDefault="00D5231F">
            <w:pPr>
              <w:rPr>
                <w:rFonts w:ascii="SF Pro Display Regular" w:eastAsia="Times New Roman" w:hAnsi="SF Pro Display Regular"/>
                <w:color w:val="000000"/>
                <w:sz w:val="18"/>
                <w:szCs w:val="18"/>
              </w:rPr>
            </w:pPr>
          </w:p>
        </w:tc>
        <w:tc>
          <w:tcPr>
            <w:tcW w:w="1391" w:type="dxa"/>
            <w:vMerge w:val="restart"/>
            <w:tcBorders>
              <w:top w:val="nil"/>
              <w:left w:val="single" w:sz="4" w:space="0" w:color="auto"/>
              <w:bottom w:val="single" w:sz="4" w:space="0" w:color="auto"/>
              <w:right w:val="single" w:sz="4" w:space="0" w:color="auto"/>
            </w:tcBorders>
            <w:shd w:val="clear" w:color="auto" w:fill="auto"/>
            <w:vAlign w:val="center"/>
          </w:tcPr>
          <w:p w14:paraId="371A3B93"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ADDITIONALS</w:t>
            </w:r>
          </w:p>
        </w:tc>
        <w:tc>
          <w:tcPr>
            <w:tcW w:w="4559" w:type="dxa"/>
            <w:tcBorders>
              <w:top w:val="nil"/>
              <w:left w:val="nil"/>
              <w:bottom w:val="single" w:sz="4" w:space="0" w:color="auto"/>
              <w:right w:val="single" w:sz="4" w:space="0" w:color="auto"/>
            </w:tcBorders>
            <w:shd w:val="clear" w:color="auto" w:fill="auto"/>
            <w:vAlign w:val="center"/>
          </w:tcPr>
          <w:p w14:paraId="046C3C17"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INTEGRATED AUDIO CODEC FOR HIGH FIDELITY AUDIO TRANSMISSIONS</w:t>
            </w:r>
          </w:p>
        </w:tc>
      </w:tr>
      <w:tr w:rsidR="00D5231F" w14:paraId="54698061" w14:textId="77777777">
        <w:trPr>
          <w:trHeight w:val="520"/>
        </w:trPr>
        <w:tc>
          <w:tcPr>
            <w:tcW w:w="720" w:type="dxa"/>
            <w:vMerge/>
            <w:tcBorders>
              <w:top w:val="nil"/>
              <w:left w:val="single" w:sz="4" w:space="0" w:color="auto"/>
              <w:bottom w:val="single" w:sz="4" w:space="0" w:color="auto"/>
              <w:right w:val="single" w:sz="4" w:space="0" w:color="auto"/>
            </w:tcBorders>
            <w:vAlign w:val="center"/>
          </w:tcPr>
          <w:p w14:paraId="7A620EF6" w14:textId="77777777" w:rsidR="00D5231F" w:rsidRDefault="00D5231F">
            <w:pPr>
              <w:rPr>
                <w:rFonts w:ascii="SF Pro Display Regular" w:eastAsia="Times New Roman" w:hAnsi="SF Pro Display Regular"/>
                <w:color w:val="000000"/>
                <w:sz w:val="18"/>
                <w:szCs w:val="18"/>
              </w:rPr>
            </w:pPr>
          </w:p>
        </w:tc>
        <w:tc>
          <w:tcPr>
            <w:tcW w:w="1420" w:type="dxa"/>
            <w:vMerge/>
            <w:tcBorders>
              <w:top w:val="nil"/>
              <w:left w:val="single" w:sz="4" w:space="0" w:color="auto"/>
              <w:bottom w:val="single" w:sz="4" w:space="0" w:color="auto"/>
              <w:right w:val="single" w:sz="4" w:space="0" w:color="auto"/>
            </w:tcBorders>
            <w:vAlign w:val="center"/>
          </w:tcPr>
          <w:p w14:paraId="1EE4F645" w14:textId="77777777" w:rsidR="00D5231F" w:rsidRDefault="00D5231F">
            <w:pPr>
              <w:rPr>
                <w:rFonts w:ascii="SF Pro Display Regular" w:eastAsia="Times New Roman" w:hAnsi="SF Pro Display Regular"/>
                <w:color w:val="000000"/>
                <w:sz w:val="18"/>
                <w:szCs w:val="18"/>
              </w:rPr>
            </w:pPr>
          </w:p>
        </w:tc>
        <w:tc>
          <w:tcPr>
            <w:tcW w:w="1510" w:type="dxa"/>
            <w:vMerge/>
            <w:tcBorders>
              <w:top w:val="nil"/>
              <w:left w:val="single" w:sz="4" w:space="0" w:color="auto"/>
              <w:bottom w:val="single" w:sz="4" w:space="0" w:color="auto"/>
              <w:right w:val="single" w:sz="4" w:space="0" w:color="auto"/>
            </w:tcBorders>
            <w:vAlign w:val="center"/>
          </w:tcPr>
          <w:p w14:paraId="50C87521" w14:textId="77777777" w:rsidR="00D5231F" w:rsidRDefault="00D5231F">
            <w:pPr>
              <w:rPr>
                <w:rFonts w:ascii="SF Pro Display Regular" w:eastAsia="Times New Roman" w:hAnsi="SF Pro Display Regular"/>
                <w:color w:val="000000"/>
                <w:sz w:val="18"/>
                <w:szCs w:val="18"/>
              </w:rPr>
            </w:pPr>
          </w:p>
        </w:tc>
        <w:tc>
          <w:tcPr>
            <w:tcW w:w="1391" w:type="dxa"/>
            <w:vMerge/>
            <w:tcBorders>
              <w:top w:val="nil"/>
              <w:left w:val="single" w:sz="4" w:space="0" w:color="auto"/>
              <w:bottom w:val="single" w:sz="4" w:space="0" w:color="auto"/>
              <w:right w:val="single" w:sz="4" w:space="0" w:color="auto"/>
            </w:tcBorders>
            <w:vAlign w:val="center"/>
          </w:tcPr>
          <w:p w14:paraId="35425871" w14:textId="77777777" w:rsidR="00D5231F" w:rsidRDefault="00D5231F">
            <w:pPr>
              <w:rPr>
                <w:rFonts w:ascii="SF Pro Display Regular" w:eastAsia="Times New Roman" w:hAnsi="SF Pro Display Regular"/>
                <w:color w:val="000000"/>
                <w:sz w:val="18"/>
                <w:szCs w:val="18"/>
              </w:rPr>
            </w:pPr>
          </w:p>
        </w:tc>
        <w:tc>
          <w:tcPr>
            <w:tcW w:w="4559" w:type="dxa"/>
            <w:tcBorders>
              <w:top w:val="nil"/>
              <w:left w:val="nil"/>
              <w:bottom w:val="single" w:sz="4" w:space="0" w:color="auto"/>
              <w:right w:val="single" w:sz="4" w:space="0" w:color="auto"/>
            </w:tcBorders>
            <w:shd w:val="clear" w:color="auto" w:fill="auto"/>
            <w:vAlign w:val="center"/>
          </w:tcPr>
          <w:p w14:paraId="4D47BEA4"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POSSIBILITY TO PAIR WITH ANOTHER SIMILAR DEVICE, ANDROID AND IOS</w:t>
            </w:r>
          </w:p>
        </w:tc>
      </w:tr>
      <w:tr w:rsidR="00D5231F" w14:paraId="061BB8D3" w14:textId="77777777">
        <w:trPr>
          <w:trHeight w:val="520"/>
        </w:trPr>
        <w:tc>
          <w:tcPr>
            <w:tcW w:w="720" w:type="dxa"/>
            <w:vMerge w:val="restart"/>
            <w:tcBorders>
              <w:top w:val="nil"/>
              <w:left w:val="single" w:sz="4" w:space="0" w:color="auto"/>
              <w:bottom w:val="single" w:sz="4" w:space="0" w:color="auto"/>
              <w:right w:val="single" w:sz="4" w:space="0" w:color="auto"/>
            </w:tcBorders>
            <w:shd w:val="clear" w:color="auto" w:fill="auto"/>
            <w:vAlign w:val="center"/>
          </w:tcPr>
          <w:p w14:paraId="6E6EEB2B"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9</w:t>
            </w:r>
          </w:p>
        </w:tc>
        <w:tc>
          <w:tcPr>
            <w:tcW w:w="1420" w:type="dxa"/>
            <w:vMerge w:val="restart"/>
            <w:tcBorders>
              <w:top w:val="nil"/>
              <w:left w:val="single" w:sz="4" w:space="0" w:color="auto"/>
              <w:bottom w:val="single" w:sz="4" w:space="0" w:color="auto"/>
              <w:right w:val="single" w:sz="4" w:space="0" w:color="auto"/>
            </w:tcBorders>
            <w:shd w:val="clear" w:color="auto" w:fill="auto"/>
            <w:vAlign w:val="center"/>
          </w:tcPr>
          <w:p w14:paraId="3040B9F9"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14</w:t>
            </w:r>
          </w:p>
        </w:tc>
        <w:tc>
          <w:tcPr>
            <w:tcW w:w="1510" w:type="dxa"/>
            <w:vMerge w:val="restart"/>
            <w:tcBorders>
              <w:top w:val="nil"/>
              <w:left w:val="single" w:sz="4" w:space="0" w:color="auto"/>
              <w:bottom w:val="single" w:sz="4" w:space="0" w:color="auto"/>
              <w:right w:val="single" w:sz="4" w:space="0" w:color="auto"/>
            </w:tcBorders>
            <w:shd w:val="clear" w:color="auto" w:fill="auto"/>
            <w:vAlign w:val="center"/>
          </w:tcPr>
          <w:p w14:paraId="3E2B47EB"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WIFI</w:t>
            </w:r>
          </w:p>
        </w:tc>
        <w:tc>
          <w:tcPr>
            <w:tcW w:w="1391" w:type="dxa"/>
            <w:tcBorders>
              <w:top w:val="nil"/>
              <w:left w:val="nil"/>
              <w:bottom w:val="single" w:sz="4" w:space="0" w:color="auto"/>
              <w:right w:val="single" w:sz="4" w:space="0" w:color="auto"/>
            </w:tcBorders>
            <w:shd w:val="clear" w:color="auto" w:fill="auto"/>
            <w:vAlign w:val="center"/>
          </w:tcPr>
          <w:p w14:paraId="1D72E0A2"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TECHNOLOGY</w:t>
            </w:r>
          </w:p>
        </w:tc>
        <w:tc>
          <w:tcPr>
            <w:tcW w:w="4559" w:type="dxa"/>
            <w:tcBorders>
              <w:top w:val="nil"/>
              <w:left w:val="nil"/>
              <w:bottom w:val="single" w:sz="4" w:space="0" w:color="auto"/>
              <w:right w:val="single" w:sz="4" w:space="0" w:color="auto"/>
            </w:tcBorders>
            <w:shd w:val="clear" w:color="auto" w:fill="auto"/>
            <w:vAlign w:val="center"/>
          </w:tcPr>
          <w:p w14:paraId="5B206DA8"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802.11 B/G/N</w:t>
            </w:r>
          </w:p>
        </w:tc>
      </w:tr>
      <w:tr w:rsidR="00D5231F" w14:paraId="37AFB9D5" w14:textId="77777777">
        <w:trPr>
          <w:trHeight w:val="520"/>
        </w:trPr>
        <w:tc>
          <w:tcPr>
            <w:tcW w:w="720" w:type="dxa"/>
            <w:vMerge/>
            <w:tcBorders>
              <w:top w:val="nil"/>
              <w:left w:val="single" w:sz="4" w:space="0" w:color="auto"/>
              <w:bottom w:val="single" w:sz="4" w:space="0" w:color="auto"/>
              <w:right w:val="single" w:sz="4" w:space="0" w:color="auto"/>
            </w:tcBorders>
            <w:vAlign w:val="center"/>
          </w:tcPr>
          <w:p w14:paraId="708E349E" w14:textId="77777777" w:rsidR="00D5231F" w:rsidRDefault="00D5231F">
            <w:pPr>
              <w:rPr>
                <w:rFonts w:ascii="SF Pro Display Regular" w:eastAsia="Times New Roman" w:hAnsi="SF Pro Display Regular"/>
                <w:color w:val="000000"/>
                <w:sz w:val="18"/>
                <w:szCs w:val="18"/>
              </w:rPr>
            </w:pPr>
          </w:p>
        </w:tc>
        <w:tc>
          <w:tcPr>
            <w:tcW w:w="1420" w:type="dxa"/>
            <w:vMerge/>
            <w:tcBorders>
              <w:top w:val="nil"/>
              <w:left w:val="single" w:sz="4" w:space="0" w:color="auto"/>
              <w:bottom w:val="single" w:sz="4" w:space="0" w:color="auto"/>
              <w:right w:val="single" w:sz="4" w:space="0" w:color="auto"/>
            </w:tcBorders>
            <w:vAlign w:val="center"/>
          </w:tcPr>
          <w:p w14:paraId="1A85738F" w14:textId="77777777" w:rsidR="00D5231F" w:rsidRDefault="00D5231F">
            <w:pPr>
              <w:rPr>
                <w:rFonts w:ascii="SF Pro Display Regular" w:eastAsia="Times New Roman" w:hAnsi="SF Pro Display Regular"/>
                <w:color w:val="000000"/>
                <w:sz w:val="18"/>
                <w:szCs w:val="18"/>
              </w:rPr>
            </w:pPr>
          </w:p>
        </w:tc>
        <w:tc>
          <w:tcPr>
            <w:tcW w:w="1510" w:type="dxa"/>
            <w:vMerge/>
            <w:tcBorders>
              <w:top w:val="nil"/>
              <w:left w:val="single" w:sz="4" w:space="0" w:color="auto"/>
              <w:bottom w:val="single" w:sz="4" w:space="0" w:color="auto"/>
              <w:right w:val="single" w:sz="4" w:space="0" w:color="auto"/>
            </w:tcBorders>
            <w:vAlign w:val="center"/>
          </w:tcPr>
          <w:p w14:paraId="0CAEE6A1" w14:textId="77777777" w:rsidR="00D5231F" w:rsidRDefault="00D5231F">
            <w:pPr>
              <w:rPr>
                <w:rFonts w:ascii="SF Pro Display Regular" w:eastAsia="Times New Roman" w:hAnsi="SF Pro Display Regular"/>
                <w:color w:val="000000"/>
                <w:sz w:val="18"/>
                <w:szCs w:val="18"/>
              </w:rPr>
            </w:pPr>
          </w:p>
        </w:tc>
        <w:tc>
          <w:tcPr>
            <w:tcW w:w="1391" w:type="dxa"/>
            <w:tcBorders>
              <w:top w:val="nil"/>
              <w:left w:val="nil"/>
              <w:bottom w:val="single" w:sz="4" w:space="0" w:color="auto"/>
              <w:right w:val="single" w:sz="4" w:space="0" w:color="auto"/>
            </w:tcBorders>
            <w:shd w:val="clear" w:color="auto" w:fill="auto"/>
            <w:vAlign w:val="center"/>
          </w:tcPr>
          <w:p w14:paraId="2CD27260"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TYPE</w:t>
            </w:r>
          </w:p>
        </w:tc>
        <w:tc>
          <w:tcPr>
            <w:tcW w:w="4559" w:type="dxa"/>
            <w:tcBorders>
              <w:top w:val="nil"/>
              <w:left w:val="nil"/>
              <w:bottom w:val="single" w:sz="4" w:space="0" w:color="auto"/>
              <w:right w:val="single" w:sz="4" w:space="0" w:color="auto"/>
            </w:tcBorders>
            <w:shd w:val="clear" w:color="auto" w:fill="auto"/>
            <w:vAlign w:val="center"/>
          </w:tcPr>
          <w:p w14:paraId="207A9615" w14:textId="4DE3D9B5" w:rsidR="00870D3A" w:rsidRDefault="000356B3" w:rsidP="00870D3A">
            <w:pPr>
              <w:jc w:val="center"/>
              <w:rPr>
                <w:rFonts w:ascii="SF Pro Display Regular" w:eastAsia="SimSun" w:hAnsi="SF Pro Display Regular"/>
                <w:color w:val="000000"/>
                <w:sz w:val="18"/>
                <w:szCs w:val="18"/>
                <w:lang w:eastAsia="zh-CN"/>
              </w:rPr>
            </w:pPr>
            <w:r>
              <w:rPr>
                <w:rFonts w:ascii="SF Pro Display Regular" w:eastAsia="Times New Roman" w:hAnsi="SF Pro Display Regular"/>
                <w:color w:val="000000"/>
                <w:sz w:val="18"/>
                <w:szCs w:val="18"/>
              </w:rPr>
              <w:t>AT LEAST ONE TYPE: 2.4GHZ</w:t>
            </w:r>
          </w:p>
          <w:p w14:paraId="19DC68DE" w14:textId="7550EA15" w:rsidR="00D5231F" w:rsidRDefault="00D5231F" w:rsidP="00E84A46">
            <w:pPr>
              <w:jc w:val="center"/>
              <w:rPr>
                <w:rFonts w:ascii="SF Pro Display Regular" w:eastAsia="SimSun" w:hAnsi="SF Pro Display Regular"/>
                <w:color w:val="000000"/>
                <w:sz w:val="18"/>
                <w:szCs w:val="18"/>
                <w:lang w:eastAsia="zh-CN"/>
              </w:rPr>
            </w:pPr>
          </w:p>
        </w:tc>
      </w:tr>
      <w:tr w:rsidR="00D5231F" w14:paraId="59341C3C" w14:textId="77777777">
        <w:trPr>
          <w:trHeight w:val="520"/>
        </w:trPr>
        <w:tc>
          <w:tcPr>
            <w:tcW w:w="720" w:type="dxa"/>
            <w:tcBorders>
              <w:top w:val="nil"/>
              <w:left w:val="single" w:sz="4" w:space="0" w:color="auto"/>
              <w:bottom w:val="single" w:sz="4" w:space="0" w:color="auto"/>
              <w:right w:val="single" w:sz="4" w:space="0" w:color="auto"/>
            </w:tcBorders>
            <w:shd w:val="clear" w:color="auto" w:fill="auto"/>
            <w:vAlign w:val="center"/>
          </w:tcPr>
          <w:p w14:paraId="6B78E828"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10</w:t>
            </w:r>
          </w:p>
        </w:tc>
        <w:tc>
          <w:tcPr>
            <w:tcW w:w="1420" w:type="dxa"/>
            <w:tcBorders>
              <w:top w:val="nil"/>
              <w:left w:val="nil"/>
              <w:bottom w:val="single" w:sz="4" w:space="0" w:color="auto"/>
              <w:right w:val="single" w:sz="4" w:space="0" w:color="auto"/>
            </w:tcBorders>
            <w:shd w:val="clear" w:color="auto" w:fill="auto"/>
            <w:vAlign w:val="center"/>
          </w:tcPr>
          <w:p w14:paraId="186F4730"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15</w:t>
            </w:r>
          </w:p>
        </w:tc>
        <w:tc>
          <w:tcPr>
            <w:tcW w:w="1510" w:type="dxa"/>
            <w:tcBorders>
              <w:top w:val="nil"/>
              <w:left w:val="nil"/>
              <w:bottom w:val="single" w:sz="4" w:space="0" w:color="auto"/>
              <w:right w:val="single" w:sz="4" w:space="0" w:color="auto"/>
            </w:tcBorders>
            <w:shd w:val="clear" w:color="auto" w:fill="auto"/>
            <w:vAlign w:val="center"/>
          </w:tcPr>
          <w:p w14:paraId="000AAB46"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VIBRATOR</w:t>
            </w:r>
          </w:p>
        </w:tc>
        <w:tc>
          <w:tcPr>
            <w:tcW w:w="1391" w:type="dxa"/>
            <w:tcBorders>
              <w:top w:val="nil"/>
              <w:left w:val="nil"/>
              <w:bottom w:val="single" w:sz="4" w:space="0" w:color="auto"/>
              <w:right w:val="single" w:sz="4" w:space="0" w:color="auto"/>
            </w:tcBorders>
            <w:shd w:val="clear" w:color="auto" w:fill="auto"/>
            <w:vAlign w:val="center"/>
          </w:tcPr>
          <w:p w14:paraId="34593DB3"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COMMENTS</w:t>
            </w:r>
          </w:p>
        </w:tc>
        <w:tc>
          <w:tcPr>
            <w:tcW w:w="4559" w:type="dxa"/>
            <w:tcBorders>
              <w:top w:val="nil"/>
              <w:left w:val="nil"/>
              <w:bottom w:val="single" w:sz="4" w:space="0" w:color="auto"/>
              <w:right w:val="single" w:sz="4" w:space="0" w:color="auto"/>
            </w:tcBorders>
            <w:shd w:val="clear" w:color="auto" w:fill="auto"/>
            <w:vAlign w:val="center"/>
          </w:tcPr>
          <w:p w14:paraId="5EA0C861"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COMPONENT TO BE SELECTED WITH ANDA</w:t>
            </w:r>
          </w:p>
        </w:tc>
      </w:tr>
      <w:tr w:rsidR="00D5231F" w14:paraId="75DC4091" w14:textId="77777777">
        <w:trPr>
          <w:trHeight w:val="520"/>
        </w:trPr>
        <w:tc>
          <w:tcPr>
            <w:tcW w:w="720" w:type="dxa"/>
            <w:vMerge w:val="restart"/>
            <w:tcBorders>
              <w:top w:val="nil"/>
              <w:left w:val="single" w:sz="4" w:space="0" w:color="auto"/>
              <w:bottom w:val="single" w:sz="4" w:space="0" w:color="auto"/>
              <w:right w:val="single" w:sz="4" w:space="0" w:color="auto"/>
            </w:tcBorders>
            <w:shd w:val="clear" w:color="auto" w:fill="auto"/>
            <w:vAlign w:val="center"/>
          </w:tcPr>
          <w:p w14:paraId="3F2C1252"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11</w:t>
            </w:r>
          </w:p>
        </w:tc>
        <w:tc>
          <w:tcPr>
            <w:tcW w:w="1420" w:type="dxa"/>
            <w:vMerge w:val="restart"/>
            <w:tcBorders>
              <w:top w:val="nil"/>
              <w:left w:val="single" w:sz="4" w:space="0" w:color="auto"/>
              <w:bottom w:val="single" w:sz="4" w:space="0" w:color="auto"/>
              <w:right w:val="single" w:sz="4" w:space="0" w:color="auto"/>
            </w:tcBorders>
            <w:shd w:val="clear" w:color="auto" w:fill="auto"/>
            <w:vAlign w:val="center"/>
          </w:tcPr>
          <w:p w14:paraId="18C7BC8B"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16</w:t>
            </w:r>
          </w:p>
        </w:tc>
        <w:tc>
          <w:tcPr>
            <w:tcW w:w="1510" w:type="dxa"/>
            <w:vMerge w:val="restart"/>
            <w:tcBorders>
              <w:top w:val="nil"/>
              <w:left w:val="single" w:sz="4" w:space="0" w:color="auto"/>
              <w:bottom w:val="single" w:sz="4" w:space="0" w:color="auto"/>
              <w:right w:val="single" w:sz="4" w:space="0" w:color="auto"/>
            </w:tcBorders>
            <w:shd w:val="clear" w:color="auto" w:fill="auto"/>
            <w:vAlign w:val="center"/>
          </w:tcPr>
          <w:p w14:paraId="4198D16D"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KEY: POWER BUTTON</w:t>
            </w:r>
          </w:p>
        </w:tc>
        <w:tc>
          <w:tcPr>
            <w:tcW w:w="1391" w:type="dxa"/>
            <w:tcBorders>
              <w:top w:val="nil"/>
              <w:left w:val="nil"/>
              <w:bottom w:val="single" w:sz="4" w:space="0" w:color="auto"/>
              <w:right w:val="single" w:sz="4" w:space="0" w:color="auto"/>
            </w:tcBorders>
            <w:shd w:val="clear" w:color="auto" w:fill="auto"/>
            <w:vAlign w:val="center"/>
          </w:tcPr>
          <w:p w14:paraId="1EA70D87"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COMMENTS</w:t>
            </w:r>
          </w:p>
        </w:tc>
        <w:tc>
          <w:tcPr>
            <w:tcW w:w="4559" w:type="dxa"/>
            <w:tcBorders>
              <w:top w:val="nil"/>
              <w:left w:val="nil"/>
              <w:bottom w:val="single" w:sz="4" w:space="0" w:color="auto"/>
              <w:right w:val="single" w:sz="4" w:space="0" w:color="auto"/>
            </w:tcBorders>
            <w:shd w:val="clear" w:color="auto" w:fill="auto"/>
            <w:vAlign w:val="center"/>
          </w:tcPr>
          <w:p w14:paraId="09BEC019"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COMPONENT TO BE SELECTED WITH ANDA</w:t>
            </w:r>
          </w:p>
        </w:tc>
      </w:tr>
      <w:tr w:rsidR="00D5231F" w14:paraId="41EED4C3" w14:textId="77777777">
        <w:trPr>
          <w:trHeight w:val="520"/>
        </w:trPr>
        <w:tc>
          <w:tcPr>
            <w:tcW w:w="720" w:type="dxa"/>
            <w:vMerge/>
            <w:tcBorders>
              <w:top w:val="nil"/>
              <w:left w:val="single" w:sz="4" w:space="0" w:color="auto"/>
              <w:bottom w:val="single" w:sz="4" w:space="0" w:color="auto"/>
              <w:right w:val="single" w:sz="4" w:space="0" w:color="auto"/>
            </w:tcBorders>
            <w:vAlign w:val="center"/>
          </w:tcPr>
          <w:p w14:paraId="1DA5F171" w14:textId="77777777" w:rsidR="00D5231F" w:rsidRDefault="00D5231F">
            <w:pPr>
              <w:rPr>
                <w:rFonts w:ascii="SF Pro Display Regular" w:eastAsia="Times New Roman" w:hAnsi="SF Pro Display Regular"/>
                <w:color w:val="000000"/>
                <w:sz w:val="18"/>
                <w:szCs w:val="18"/>
              </w:rPr>
            </w:pPr>
          </w:p>
        </w:tc>
        <w:tc>
          <w:tcPr>
            <w:tcW w:w="1420" w:type="dxa"/>
            <w:vMerge/>
            <w:tcBorders>
              <w:top w:val="nil"/>
              <w:left w:val="single" w:sz="4" w:space="0" w:color="auto"/>
              <w:bottom w:val="single" w:sz="4" w:space="0" w:color="auto"/>
              <w:right w:val="single" w:sz="4" w:space="0" w:color="auto"/>
            </w:tcBorders>
            <w:vAlign w:val="center"/>
          </w:tcPr>
          <w:p w14:paraId="022C2BC9" w14:textId="77777777" w:rsidR="00D5231F" w:rsidRDefault="00D5231F">
            <w:pPr>
              <w:rPr>
                <w:rFonts w:ascii="SF Pro Display Regular" w:eastAsia="Times New Roman" w:hAnsi="SF Pro Display Regular"/>
                <w:color w:val="000000"/>
                <w:sz w:val="18"/>
                <w:szCs w:val="18"/>
              </w:rPr>
            </w:pPr>
          </w:p>
        </w:tc>
        <w:tc>
          <w:tcPr>
            <w:tcW w:w="1510" w:type="dxa"/>
            <w:vMerge/>
            <w:tcBorders>
              <w:top w:val="nil"/>
              <w:left w:val="single" w:sz="4" w:space="0" w:color="auto"/>
              <w:bottom w:val="single" w:sz="4" w:space="0" w:color="auto"/>
              <w:right w:val="single" w:sz="4" w:space="0" w:color="auto"/>
            </w:tcBorders>
            <w:vAlign w:val="center"/>
          </w:tcPr>
          <w:p w14:paraId="7398662E" w14:textId="77777777" w:rsidR="00D5231F" w:rsidRDefault="00D5231F">
            <w:pPr>
              <w:rPr>
                <w:rFonts w:ascii="SF Pro Display Regular" w:eastAsia="Times New Roman" w:hAnsi="SF Pro Display Regular"/>
                <w:color w:val="000000"/>
                <w:sz w:val="18"/>
                <w:szCs w:val="18"/>
              </w:rPr>
            </w:pPr>
          </w:p>
        </w:tc>
        <w:tc>
          <w:tcPr>
            <w:tcW w:w="1391" w:type="dxa"/>
            <w:vMerge w:val="restart"/>
            <w:tcBorders>
              <w:top w:val="nil"/>
              <w:left w:val="single" w:sz="4" w:space="0" w:color="auto"/>
              <w:bottom w:val="single" w:sz="4" w:space="0" w:color="auto"/>
              <w:right w:val="single" w:sz="4" w:space="0" w:color="auto"/>
            </w:tcBorders>
            <w:shd w:val="clear" w:color="auto" w:fill="auto"/>
            <w:vAlign w:val="center"/>
          </w:tcPr>
          <w:p w14:paraId="3894DA57"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ADDITIONALS</w:t>
            </w:r>
          </w:p>
        </w:tc>
        <w:tc>
          <w:tcPr>
            <w:tcW w:w="4559" w:type="dxa"/>
            <w:tcBorders>
              <w:top w:val="nil"/>
              <w:left w:val="nil"/>
              <w:bottom w:val="single" w:sz="4" w:space="0" w:color="auto"/>
              <w:right w:val="single" w:sz="4" w:space="0" w:color="auto"/>
            </w:tcBorders>
            <w:shd w:val="clear" w:color="auto" w:fill="auto"/>
            <w:vAlign w:val="center"/>
          </w:tcPr>
          <w:p w14:paraId="41890E1A"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INTERFACE TO ACCESS TO KEY EVENTS IN HIGH LEVEL IS NEEDED</w:t>
            </w:r>
          </w:p>
        </w:tc>
      </w:tr>
      <w:tr w:rsidR="00D5231F" w14:paraId="053DE7BB" w14:textId="77777777">
        <w:trPr>
          <w:trHeight w:val="520"/>
        </w:trPr>
        <w:tc>
          <w:tcPr>
            <w:tcW w:w="720" w:type="dxa"/>
            <w:vMerge/>
            <w:tcBorders>
              <w:top w:val="nil"/>
              <w:left w:val="single" w:sz="4" w:space="0" w:color="auto"/>
              <w:bottom w:val="single" w:sz="4" w:space="0" w:color="auto"/>
              <w:right w:val="single" w:sz="4" w:space="0" w:color="auto"/>
            </w:tcBorders>
            <w:vAlign w:val="center"/>
          </w:tcPr>
          <w:p w14:paraId="0265041A" w14:textId="77777777" w:rsidR="00D5231F" w:rsidRDefault="00D5231F">
            <w:pPr>
              <w:rPr>
                <w:rFonts w:ascii="SF Pro Display Regular" w:eastAsia="Times New Roman" w:hAnsi="SF Pro Display Regular"/>
                <w:color w:val="000000"/>
                <w:sz w:val="18"/>
                <w:szCs w:val="18"/>
              </w:rPr>
            </w:pPr>
          </w:p>
        </w:tc>
        <w:tc>
          <w:tcPr>
            <w:tcW w:w="1420" w:type="dxa"/>
            <w:vMerge/>
            <w:tcBorders>
              <w:top w:val="nil"/>
              <w:left w:val="single" w:sz="4" w:space="0" w:color="auto"/>
              <w:bottom w:val="single" w:sz="4" w:space="0" w:color="auto"/>
              <w:right w:val="single" w:sz="4" w:space="0" w:color="auto"/>
            </w:tcBorders>
            <w:vAlign w:val="center"/>
          </w:tcPr>
          <w:p w14:paraId="785B02F4" w14:textId="77777777" w:rsidR="00D5231F" w:rsidRDefault="00D5231F">
            <w:pPr>
              <w:rPr>
                <w:rFonts w:ascii="SF Pro Display Regular" w:eastAsia="Times New Roman" w:hAnsi="SF Pro Display Regular"/>
                <w:color w:val="000000"/>
                <w:sz w:val="18"/>
                <w:szCs w:val="18"/>
              </w:rPr>
            </w:pPr>
          </w:p>
        </w:tc>
        <w:tc>
          <w:tcPr>
            <w:tcW w:w="1510" w:type="dxa"/>
            <w:vMerge/>
            <w:tcBorders>
              <w:top w:val="nil"/>
              <w:left w:val="single" w:sz="4" w:space="0" w:color="auto"/>
              <w:bottom w:val="single" w:sz="4" w:space="0" w:color="auto"/>
              <w:right w:val="single" w:sz="4" w:space="0" w:color="auto"/>
            </w:tcBorders>
            <w:vAlign w:val="center"/>
          </w:tcPr>
          <w:p w14:paraId="568D3C9C" w14:textId="77777777" w:rsidR="00D5231F" w:rsidRDefault="00D5231F">
            <w:pPr>
              <w:rPr>
                <w:rFonts w:ascii="SF Pro Display Regular" w:eastAsia="Times New Roman" w:hAnsi="SF Pro Display Regular"/>
                <w:color w:val="000000"/>
                <w:sz w:val="18"/>
                <w:szCs w:val="18"/>
              </w:rPr>
            </w:pPr>
          </w:p>
        </w:tc>
        <w:tc>
          <w:tcPr>
            <w:tcW w:w="1391" w:type="dxa"/>
            <w:vMerge/>
            <w:tcBorders>
              <w:top w:val="nil"/>
              <w:left w:val="single" w:sz="4" w:space="0" w:color="auto"/>
              <w:bottom w:val="single" w:sz="4" w:space="0" w:color="auto"/>
              <w:right w:val="single" w:sz="4" w:space="0" w:color="auto"/>
            </w:tcBorders>
            <w:vAlign w:val="center"/>
          </w:tcPr>
          <w:p w14:paraId="035B01B8" w14:textId="77777777" w:rsidR="00D5231F" w:rsidRDefault="00D5231F">
            <w:pPr>
              <w:rPr>
                <w:rFonts w:ascii="SF Pro Display Regular" w:eastAsia="Times New Roman" w:hAnsi="SF Pro Display Regular"/>
                <w:color w:val="000000"/>
                <w:sz w:val="18"/>
                <w:szCs w:val="18"/>
              </w:rPr>
            </w:pPr>
          </w:p>
        </w:tc>
        <w:tc>
          <w:tcPr>
            <w:tcW w:w="4559" w:type="dxa"/>
            <w:tcBorders>
              <w:top w:val="nil"/>
              <w:left w:val="nil"/>
              <w:bottom w:val="single" w:sz="4" w:space="0" w:color="auto"/>
              <w:right w:val="single" w:sz="4" w:space="0" w:color="auto"/>
            </w:tcBorders>
            <w:shd w:val="clear" w:color="auto" w:fill="auto"/>
            <w:vAlign w:val="center"/>
          </w:tcPr>
          <w:p w14:paraId="555DA98A"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ENABLE THE POSSIBILITY TO INTERCEPT BUTTON EVENTS FOR DIFFERENT PURPOSES</w:t>
            </w:r>
          </w:p>
        </w:tc>
      </w:tr>
      <w:tr w:rsidR="00D5231F" w14:paraId="6119F1C0" w14:textId="77777777">
        <w:trPr>
          <w:trHeight w:val="520"/>
        </w:trPr>
        <w:tc>
          <w:tcPr>
            <w:tcW w:w="720" w:type="dxa"/>
            <w:vMerge w:val="restart"/>
            <w:tcBorders>
              <w:top w:val="nil"/>
              <w:left w:val="single" w:sz="4" w:space="0" w:color="auto"/>
              <w:bottom w:val="single" w:sz="4" w:space="0" w:color="auto"/>
              <w:right w:val="single" w:sz="4" w:space="0" w:color="auto"/>
            </w:tcBorders>
            <w:shd w:val="clear" w:color="auto" w:fill="auto"/>
            <w:vAlign w:val="center"/>
          </w:tcPr>
          <w:p w14:paraId="32EFA72F"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12</w:t>
            </w:r>
          </w:p>
        </w:tc>
        <w:tc>
          <w:tcPr>
            <w:tcW w:w="1420" w:type="dxa"/>
            <w:vMerge w:val="restart"/>
            <w:tcBorders>
              <w:top w:val="nil"/>
              <w:left w:val="single" w:sz="4" w:space="0" w:color="auto"/>
              <w:bottom w:val="single" w:sz="4" w:space="0" w:color="auto"/>
              <w:right w:val="single" w:sz="4" w:space="0" w:color="auto"/>
            </w:tcBorders>
            <w:shd w:val="clear" w:color="auto" w:fill="auto"/>
            <w:vAlign w:val="center"/>
          </w:tcPr>
          <w:p w14:paraId="2EED7D08"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18</w:t>
            </w:r>
          </w:p>
        </w:tc>
        <w:tc>
          <w:tcPr>
            <w:tcW w:w="1510" w:type="dxa"/>
            <w:vMerge w:val="restart"/>
            <w:tcBorders>
              <w:top w:val="nil"/>
              <w:left w:val="single" w:sz="4" w:space="0" w:color="auto"/>
              <w:bottom w:val="single" w:sz="4" w:space="0" w:color="auto"/>
              <w:right w:val="single" w:sz="4" w:space="0" w:color="auto"/>
            </w:tcBorders>
            <w:shd w:val="clear" w:color="auto" w:fill="auto"/>
            <w:vAlign w:val="center"/>
          </w:tcPr>
          <w:p w14:paraId="67E27645"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SIM CARD</w:t>
            </w:r>
          </w:p>
        </w:tc>
        <w:tc>
          <w:tcPr>
            <w:tcW w:w="1391" w:type="dxa"/>
            <w:tcBorders>
              <w:top w:val="nil"/>
              <w:left w:val="nil"/>
              <w:bottom w:val="single" w:sz="4" w:space="0" w:color="auto"/>
              <w:right w:val="single" w:sz="4" w:space="0" w:color="auto"/>
            </w:tcBorders>
            <w:shd w:val="clear" w:color="auto" w:fill="auto"/>
            <w:vAlign w:val="center"/>
          </w:tcPr>
          <w:p w14:paraId="75E01126"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TYPE</w:t>
            </w:r>
          </w:p>
        </w:tc>
        <w:tc>
          <w:tcPr>
            <w:tcW w:w="4559" w:type="dxa"/>
            <w:tcBorders>
              <w:top w:val="nil"/>
              <w:left w:val="nil"/>
              <w:bottom w:val="single" w:sz="4" w:space="0" w:color="auto"/>
              <w:right w:val="single" w:sz="4" w:space="0" w:color="auto"/>
            </w:tcBorders>
            <w:shd w:val="clear" w:color="auto" w:fill="auto"/>
            <w:vAlign w:val="center"/>
          </w:tcPr>
          <w:p w14:paraId="2FFEE813"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NANO (4FF)</w:t>
            </w:r>
          </w:p>
        </w:tc>
      </w:tr>
      <w:tr w:rsidR="00D5231F" w14:paraId="3E12D244" w14:textId="77777777">
        <w:trPr>
          <w:trHeight w:val="520"/>
        </w:trPr>
        <w:tc>
          <w:tcPr>
            <w:tcW w:w="720" w:type="dxa"/>
            <w:vMerge/>
            <w:tcBorders>
              <w:top w:val="nil"/>
              <w:left w:val="single" w:sz="4" w:space="0" w:color="auto"/>
              <w:bottom w:val="single" w:sz="4" w:space="0" w:color="auto"/>
              <w:right w:val="single" w:sz="4" w:space="0" w:color="auto"/>
            </w:tcBorders>
            <w:vAlign w:val="center"/>
          </w:tcPr>
          <w:p w14:paraId="3B5C2C37" w14:textId="77777777" w:rsidR="00D5231F" w:rsidRDefault="00D5231F">
            <w:pPr>
              <w:rPr>
                <w:rFonts w:ascii="SF Pro Display Regular" w:eastAsia="Times New Roman" w:hAnsi="SF Pro Display Regular"/>
                <w:color w:val="000000"/>
                <w:sz w:val="18"/>
                <w:szCs w:val="18"/>
              </w:rPr>
            </w:pPr>
          </w:p>
        </w:tc>
        <w:tc>
          <w:tcPr>
            <w:tcW w:w="1420" w:type="dxa"/>
            <w:vMerge/>
            <w:tcBorders>
              <w:top w:val="nil"/>
              <w:left w:val="single" w:sz="4" w:space="0" w:color="auto"/>
              <w:bottom w:val="single" w:sz="4" w:space="0" w:color="auto"/>
              <w:right w:val="single" w:sz="4" w:space="0" w:color="auto"/>
            </w:tcBorders>
            <w:vAlign w:val="center"/>
          </w:tcPr>
          <w:p w14:paraId="5A190F2C" w14:textId="77777777" w:rsidR="00D5231F" w:rsidRDefault="00D5231F">
            <w:pPr>
              <w:rPr>
                <w:rFonts w:ascii="SF Pro Display Regular" w:eastAsia="Times New Roman" w:hAnsi="SF Pro Display Regular"/>
                <w:color w:val="000000"/>
                <w:sz w:val="18"/>
                <w:szCs w:val="18"/>
              </w:rPr>
            </w:pPr>
          </w:p>
        </w:tc>
        <w:tc>
          <w:tcPr>
            <w:tcW w:w="1510" w:type="dxa"/>
            <w:vMerge/>
            <w:tcBorders>
              <w:top w:val="nil"/>
              <w:left w:val="single" w:sz="4" w:space="0" w:color="auto"/>
              <w:bottom w:val="single" w:sz="4" w:space="0" w:color="auto"/>
              <w:right w:val="single" w:sz="4" w:space="0" w:color="auto"/>
            </w:tcBorders>
            <w:vAlign w:val="center"/>
          </w:tcPr>
          <w:p w14:paraId="0E67F8FC" w14:textId="77777777" w:rsidR="00D5231F" w:rsidRDefault="00D5231F">
            <w:pPr>
              <w:rPr>
                <w:rFonts w:ascii="SF Pro Display Regular" w:eastAsia="Times New Roman" w:hAnsi="SF Pro Display Regular"/>
                <w:color w:val="000000"/>
                <w:sz w:val="18"/>
                <w:szCs w:val="18"/>
              </w:rPr>
            </w:pPr>
          </w:p>
        </w:tc>
        <w:tc>
          <w:tcPr>
            <w:tcW w:w="1391" w:type="dxa"/>
            <w:tcBorders>
              <w:top w:val="nil"/>
              <w:left w:val="nil"/>
              <w:bottom w:val="single" w:sz="4" w:space="0" w:color="auto"/>
              <w:right w:val="single" w:sz="4" w:space="0" w:color="auto"/>
            </w:tcBorders>
            <w:shd w:val="clear" w:color="auto" w:fill="auto"/>
            <w:vAlign w:val="center"/>
          </w:tcPr>
          <w:p w14:paraId="45C78189"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SIM SOCKET TYPE</w:t>
            </w:r>
          </w:p>
        </w:tc>
        <w:tc>
          <w:tcPr>
            <w:tcW w:w="4559" w:type="dxa"/>
            <w:tcBorders>
              <w:top w:val="nil"/>
              <w:left w:val="nil"/>
              <w:bottom w:val="single" w:sz="4" w:space="0" w:color="auto"/>
              <w:right w:val="single" w:sz="4" w:space="0" w:color="auto"/>
            </w:tcBorders>
            <w:shd w:val="clear" w:color="auto" w:fill="auto"/>
            <w:vAlign w:val="center"/>
          </w:tcPr>
          <w:p w14:paraId="11C14222"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COMPONENT TO BE SELECTED WITH ANDA</w:t>
            </w:r>
          </w:p>
        </w:tc>
      </w:tr>
      <w:tr w:rsidR="00D5231F" w14:paraId="064983CC" w14:textId="77777777">
        <w:trPr>
          <w:trHeight w:val="520"/>
        </w:trPr>
        <w:tc>
          <w:tcPr>
            <w:tcW w:w="720" w:type="dxa"/>
            <w:vMerge/>
            <w:tcBorders>
              <w:top w:val="nil"/>
              <w:left w:val="single" w:sz="4" w:space="0" w:color="auto"/>
              <w:bottom w:val="single" w:sz="4" w:space="0" w:color="auto"/>
              <w:right w:val="single" w:sz="4" w:space="0" w:color="auto"/>
            </w:tcBorders>
            <w:vAlign w:val="center"/>
          </w:tcPr>
          <w:p w14:paraId="73195237" w14:textId="77777777" w:rsidR="00D5231F" w:rsidRDefault="00D5231F">
            <w:pPr>
              <w:rPr>
                <w:rFonts w:ascii="SF Pro Display Regular" w:eastAsia="Times New Roman" w:hAnsi="SF Pro Display Regular"/>
                <w:color w:val="000000"/>
                <w:sz w:val="18"/>
                <w:szCs w:val="18"/>
              </w:rPr>
            </w:pPr>
          </w:p>
        </w:tc>
        <w:tc>
          <w:tcPr>
            <w:tcW w:w="1420" w:type="dxa"/>
            <w:vMerge/>
            <w:tcBorders>
              <w:top w:val="nil"/>
              <w:left w:val="single" w:sz="4" w:space="0" w:color="auto"/>
              <w:bottom w:val="single" w:sz="4" w:space="0" w:color="auto"/>
              <w:right w:val="single" w:sz="4" w:space="0" w:color="auto"/>
            </w:tcBorders>
            <w:vAlign w:val="center"/>
          </w:tcPr>
          <w:p w14:paraId="2D740E2E" w14:textId="77777777" w:rsidR="00D5231F" w:rsidRDefault="00D5231F">
            <w:pPr>
              <w:rPr>
                <w:rFonts w:ascii="SF Pro Display Regular" w:eastAsia="Times New Roman" w:hAnsi="SF Pro Display Regular"/>
                <w:color w:val="000000"/>
                <w:sz w:val="18"/>
                <w:szCs w:val="18"/>
              </w:rPr>
            </w:pPr>
          </w:p>
        </w:tc>
        <w:tc>
          <w:tcPr>
            <w:tcW w:w="1510" w:type="dxa"/>
            <w:vMerge/>
            <w:tcBorders>
              <w:top w:val="nil"/>
              <w:left w:val="single" w:sz="4" w:space="0" w:color="auto"/>
              <w:bottom w:val="single" w:sz="4" w:space="0" w:color="auto"/>
              <w:right w:val="single" w:sz="4" w:space="0" w:color="auto"/>
            </w:tcBorders>
            <w:vAlign w:val="center"/>
          </w:tcPr>
          <w:p w14:paraId="5850BA79" w14:textId="77777777" w:rsidR="00D5231F" w:rsidRDefault="00D5231F">
            <w:pPr>
              <w:rPr>
                <w:rFonts w:ascii="SF Pro Display Regular" w:eastAsia="Times New Roman" w:hAnsi="SF Pro Display Regular"/>
                <w:color w:val="000000"/>
                <w:sz w:val="18"/>
                <w:szCs w:val="18"/>
              </w:rPr>
            </w:pPr>
          </w:p>
        </w:tc>
        <w:tc>
          <w:tcPr>
            <w:tcW w:w="1391" w:type="dxa"/>
            <w:vMerge w:val="restart"/>
            <w:tcBorders>
              <w:top w:val="nil"/>
              <w:left w:val="single" w:sz="4" w:space="0" w:color="auto"/>
              <w:bottom w:val="single" w:sz="4" w:space="0" w:color="auto"/>
              <w:right w:val="single" w:sz="4" w:space="0" w:color="auto"/>
            </w:tcBorders>
            <w:shd w:val="clear" w:color="auto" w:fill="auto"/>
            <w:vAlign w:val="center"/>
          </w:tcPr>
          <w:p w14:paraId="2C0EA3E7"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ADDITIONALS</w:t>
            </w:r>
          </w:p>
        </w:tc>
        <w:tc>
          <w:tcPr>
            <w:tcW w:w="4559" w:type="dxa"/>
            <w:tcBorders>
              <w:top w:val="nil"/>
              <w:left w:val="nil"/>
              <w:bottom w:val="single" w:sz="4" w:space="0" w:color="auto"/>
              <w:right w:val="single" w:sz="4" w:space="0" w:color="auto"/>
            </w:tcBorders>
            <w:shd w:val="clear" w:color="auto" w:fill="auto"/>
            <w:vAlign w:val="center"/>
          </w:tcPr>
          <w:p w14:paraId="48B296A1"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ENABLE HOT PLUG</w:t>
            </w:r>
          </w:p>
        </w:tc>
      </w:tr>
      <w:tr w:rsidR="00D5231F" w14:paraId="7DCEE014" w14:textId="77777777">
        <w:trPr>
          <w:trHeight w:val="520"/>
        </w:trPr>
        <w:tc>
          <w:tcPr>
            <w:tcW w:w="720" w:type="dxa"/>
            <w:vMerge/>
            <w:tcBorders>
              <w:top w:val="nil"/>
              <w:left w:val="single" w:sz="4" w:space="0" w:color="auto"/>
              <w:bottom w:val="single" w:sz="4" w:space="0" w:color="auto"/>
              <w:right w:val="single" w:sz="4" w:space="0" w:color="auto"/>
            </w:tcBorders>
            <w:vAlign w:val="center"/>
          </w:tcPr>
          <w:p w14:paraId="4D51CC66" w14:textId="77777777" w:rsidR="00D5231F" w:rsidRDefault="00D5231F">
            <w:pPr>
              <w:rPr>
                <w:rFonts w:ascii="SF Pro Display Regular" w:eastAsia="Times New Roman" w:hAnsi="SF Pro Display Regular"/>
                <w:color w:val="000000"/>
                <w:sz w:val="18"/>
                <w:szCs w:val="18"/>
              </w:rPr>
            </w:pPr>
          </w:p>
        </w:tc>
        <w:tc>
          <w:tcPr>
            <w:tcW w:w="1420" w:type="dxa"/>
            <w:vMerge/>
            <w:tcBorders>
              <w:top w:val="nil"/>
              <w:left w:val="single" w:sz="4" w:space="0" w:color="auto"/>
              <w:bottom w:val="single" w:sz="4" w:space="0" w:color="auto"/>
              <w:right w:val="single" w:sz="4" w:space="0" w:color="auto"/>
            </w:tcBorders>
            <w:vAlign w:val="center"/>
          </w:tcPr>
          <w:p w14:paraId="561B5419" w14:textId="77777777" w:rsidR="00D5231F" w:rsidRDefault="00D5231F">
            <w:pPr>
              <w:rPr>
                <w:rFonts w:ascii="SF Pro Display Regular" w:eastAsia="Times New Roman" w:hAnsi="SF Pro Display Regular"/>
                <w:color w:val="000000"/>
                <w:sz w:val="18"/>
                <w:szCs w:val="18"/>
              </w:rPr>
            </w:pPr>
          </w:p>
        </w:tc>
        <w:tc>
          <w:tcPr>
            <w:tcW w:w="1510" w:type="dxa"/>
            <w:vMerge/>
            <w:tcBorders>
              <w:top w:val="nil"/>
              <w:left w:val="single" w:sz="4" w:space="0" w:color="auto"/>
              <w:bottom w:val="single" w:sz="4" w:space="0" w:color="auto"/>
              <w:right w:val="single" w:sz="4" w:space="0" w:color="auto"/>
            </w:tcBorders>
            <w:vAlign w:val="center"/>
          </w:tcPr>
          <w:p w14:paraId="71762443" w14:textId="77777777" w:rsidR="00D5231F" w:rsidRDefault="00D5231F">
            <w:pPr>
              <w:rPr>
                <w:rFonts w:ascii="SF Pro Display Regular" w:eastAsia="Times New Roman" w:hAnsi="SF Pro Display Regular"/>
                <w:color w:val="000000"/>
                <w:sz w:val="18"/>
                <w:szCs w:val="18"/>
              </w:rPr>
            </w:pPr>
          </w:p>
        </w:tc>
        <w:tc>
          <w:tcPr>
            <w:tcW w:w="1391" w:type="dxa"/>
            <w:vMerge/>
            <w:tcBorders>
              <w:top w:val="nil"/>
              <w:left w:val="single" w:sz="4" w:space="0" w:color="auto"/>
              <w:bottom w:val="single" w:sz="4" w:space="0" w:color="auto"/>
              <w:right w:val="single" w:sz="4" w:space="0" w:color="auto"/>
            </w:tcBorders>
            <w:vAlign w:val="center"/>
          </w:tcPr>
          <w:p w14:paraId="5C5A0EBB" w14:textId="77777777" w:rsidR="00D5231F" w:rsidRDefault="00D5231F">
            <w:pPr>
              <w:rPr>
                <w:rFonts w:ascii="SF Pro Display Regular" w:eastAsia="Times New Roman" w:hAnsi="SF Pro Display Regular"/>
                <w:color w:val="000000"/>
                <w:sz w:val="18"/>
                <w:szCs w:val="18"/>
              </w:rPr>
            </w:pPr>
          </w:p>
        </w:tc>
        <w:tc>
          <w:tcPr>
            <w:tcW w:w="4559" w:type="dxa"/>
            <w:tcBorders>
              <w:top w:val="nil"/>
              <w:left w:val="nil"/>
              <w:bottom w:val="single" w:sz="4" w:space="0" w:color="auto"/>
              <w:right w:val="single" w:sz="4" w:space="0" w:color="auto"/>
            </w:tcBorders>
            <w:shd w:val="clear" w:color="auto" w:fill="auto"/>
            <w:vAlign w:val="center"/>
          </w:tcPr>
          <w:p w14:paraId="05F40776"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ALLOW TO ENABLE/DISABLE SIM LOCK FROM HARDWARE AND PROVIDE TOOL</w:t>
            </w:r>
          </w:p>
        </w:tc>
      </w:tr>
      <w:tr w:rsidR="00D5231F" w14:paraId="4C977CA9" w14:textId="77777777">
        <w:trPr>
          <w:trHeight w:val="520"/>
        </w:trPr>
        <w:tc>
          <w:tcPr>
            <w:tcW w:w="720" w:type="dxa"/>
            <w:vMerge w:val="restart"/>
            <w:tcBorders>
              <w:top w:val="nil"/>
              <w:left w:val="single" w:sz="4" w:space="0" w:color="auto"/>
              <w:bottom w:val="single" w:sz="4" w:space="0" w:color="auto"/>
              <w:right w:val="single" w:sz="4" w:space="0" w:color="auto"/>
            </w:tcBorders>
            <w:shd w:val="clear" w:color="auto" w:fill="auto"/>
            <w:vAlign w:val="center"/>
          </w:tcPr>
          <w:p w14:paraId="04775189"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13</w:t>
            </w:r>
          </w:p>
        </w:tc>
        <w:tc>
          <w:tcPr>
            <w:tcW w:w="1420" w:type="dxa"/>
            <w:vMerge w:val="restart"/>
            <w:tcBorders>
              <w:top w:val="nil"/>
              <w:left w:val="single" w:sz="4" w:space="0" w:color="auto"/>
              <w:bottom w:val="single" w:sz="4" w:space="0" w:color="auto"/>
              <w:right w:val="single" w:sz="4" w:space="0" w:color="auto"/>
            </w:tcBorders>
            <w:shd w:val="clear" w:color="auto" w:fill="auto"/>
            <w:vAlign w:val="center"/>
          </w:tcPr>
          <w:p w14:paraId="707FA864"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21</w:t>
            </w:r>
          </w:p>
        </w:tc>
        <w:tc>
          <w:tcPr>
            <w:tcW w:w="1510" w:type="dxa"/>
            <w:vMerge w:val="restart"/>
            <w:tcBorders>
              <w:top w:val="nil"/>
              <w:left w:val="single" w:sz="4" w:space="0" w:color="auto"/>
              <w:bottom w:val="single" w:sz="4" w:space="0" w:color="auto"/>
              <w:right w:val="single" w:sz="4" w:space="0" w:color="auto"/>
            </w:tcBorders>
            <w:shd w:val="clear" w:color="auto" w:fill="auto"/>
            <w:vAlign w:val="center"/>
          </w:tcPr>
          <w:p w14:paraId="6C6C0A4C"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GPS</w:t>
            </w:r>
          </w:p>
        </w:tc>
        <w:tc>
          <w:tcPr>
            <w:tcW w:w="1391" w:type="dxa"/>
            <w:tcBorders>
              <w:top w:val="nil"/>
              <w:left w:val="nil"/>
              <w:bottom w:val="single" w:sz="4" w:space="0" w:color="auto"/>
              <w:right w:val="single" w:sz="4" w:space="0" w:color="auto"/>
            </w:tcBorders>
            <w:shd w:val="clear" w:color="auto" w:fill="auto"/>
            <w:vAlign w:val="center"/>
          </w:tcPr>
          <w:p w14:paraId="07D3FD20"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TYPE</w:t>
            </w:r>
          </w:p>
        </w:tc>
        <w:tc>
          <w:tcPr>
            <w:tcW w:w="4559" w:type="dxa"/>
            <w:tcBorders>
              <w:top w:val="nil"/>
              <w:left w:val="nil"/>
              <w:bottom w:val="single" w:sz="4" w:space="0" w:color="auto"/>
              <w:right w:val="single" w:sz="4" w:space="0" w:color="auto"/>
            </w:tcBorders>
            <w:shd w:val="clear" w:color="auto" w:fill="auto"/>
            <w:vAlign w:val="center"/>
          </w:tcPr>
          <w:p w14:paraId="6AA25D4F"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GPS, GLONASS \ GALILEO, BEIDOU</w:t>
            </w:r>
          </w:p>
          <w:p w14:paraId="71E291BD" w14:textId="67A30DAF" w:rsidR="00EC0C2E" w:rsidRPr="00EC0C2E" w:rsidRDefault="00EC0C2E" w:rsidP="00EC0C2E">
            <w:pPr>
              <w:shd w:val="clear" w:color="auto" w:fill="FFFFFF"/>
              <w:spacing w:line="246" w:lineRule="atLeast"/>
              <w:rPr>
                <w:rFonts w:ascii="Microsoft YaHei" w:eastAsia="Microsoft YaHei" w:hAnsi="Microsoft YaHei" w:cs="SimSun"/>
                <w:color w:val="0000CC"/>
                <w:sz w:val="15"/>
                <w:szCs w:val="15"/>
                <w:lang w:eastAsia="zh-CN"/>
              </w:rPr>
            </w:pPr>
            <w:r w:rsidRPr="00EC0C2E">
              <w:rPr>
                <w:rFonts w:ascii="Microsoft YaHei" w:eastAsia="Microsoft YaHei" w:hAnsi="Microsoft YaHei" w:cs="SimSun" w:hint="eastAsia"/>
                <w:color w:val="0000CC"/>
                <w:sz w:val="15"/>
                <w:szCs w:val="15"/>
                <w:lang w:eastAsia="zh-CN"/>
              </w:rPr>
              <w:t>1. can support GPS、GLONASS、BEIDOU at the same time</w:t>
            </w:r>
            <w:r w:rsidR="00870D3A">
              <w:rPr>
                <w:rFonts w:ascii="Microsoft YaHei" w:eastAsia="Microsoft YaHei" w:hAnsi="Microsoft YaHei" w:cs="SimSun" w:hint="eastAsia"/>
                <w:color w:val="0000CC"/>
                <w:sz w:val="15"/>
                <w:szCs w:val="15"/>
                <w:lang w:eastAsia="zh-CN"/>
              </w:rPr>
              <w:t>.</w:t>
            </w:r>
          </w:p>
          <w:p w14:paraId="1BFDEB09" w14:textId="77777777" w:rsidR="00EC0C2E" w:rsidRPr="00EC0C2E" w:rsidRDefault="00EC0C2E" w:rsidP="00EC0C2E">
            <w:pPr>
              <w:shd w:val="clear" w:color="auto" w:fill="FFFFFF"/>
              <w:spacing w:line="246" w:lineRule="atLeast"/>
              <w:rPr>
                <w:rFonts w:ascii="Microsoft YaHei" w:eastAsia="Microsoft YaHei" w:hAnsi="Microsoft YaHei" w:cs="SimSun"/>
                <w:color w:val="0000CC"/>
                <w:sz w:val="15"/>
                <w:szCs w:val="15"/>
                <w:lang w:eastAsia="zh-CN"/>
              </w:rPr>
            </w:pPr>
            <w:r w:rsidRPr="00EC0C2E">
              <w:rPr>
                <w:rFonts w:ascii="Microsoft YaHei" w:eastAsia="Microsoft YaHei" w:hAnsi="Microsoft YaHei" w:cs="SimSun" w:hint="eastAsia"/>
                <w:color w:val="0000CC"/>
                <w:sz w:val="15"/>
                <w:szCs w:val="15"/>
                <w:lang w:eastAsia="zh-CN"/>
              </w:rPr>
              <w:t xml:space="preserve">2. BEIDOU need to be used with GPS, </w:t>
            </w:r>
            <w:proofErr w:type="spellStart"/>
            <w:r w:rsidRPr="00EC0C2E">
              <w:rPr>
                <w:rFonts w:ascii="Microsoft YaHei" w:eastAsia="Microsoft YaHei" w:hAnsi="Microsoft YaHei" w:cs="SimSun" w:hint="eastAsia"/>
                <w:color w:val="0000CC"/>
                <w:sz w:val="15"/>
                <w:szCs w:val="15"/>
                <w:lang w:eastAsia="zh-CN"/>
              </w:rPr>
              <w:t>can not</w:t>
            </w:r>
            <w:proofErr w:type="spellEnd"/>
            <w:r w:rsidRPr="00EC0C2E">
              <w:rPr>
                <w:rFonts w:ascii="Microsoft YaHei" w:eastAsia="Microsoft YaHei" w:hAnsi="Microsoft YaHei" w:cs="SimSun" w:hint="eastAsia"/>
                <w:color w:val="0000CC"/>
                <w:sz w:val="15"/>
                <w:szCs w:val="15"/>
                <w:lang w:eastAsia="zh-CN"/>
              </w:rPr>
              <w:t xml:space="preserve"> be used </w:t>
            </w:r>
            <w:r w:rsidRPr="00EC0C2E">
              <w:rPr>
                <w:rFonts w:ascii="Microsoft YaHei" w:eastAsia="Microsoft YaHei" w:hAnsi="Microsoft YaHei" w:cs="SimSun"/>
                <w:color w:val="0000CC"/>
                <w:sz w:val="15"/>
                <w:szCs w:val="15"/>
                <w:lang w:eastAsia="zh-CN"/>
              </w:rPr>
              <w:t>separately</w:t>
            </w:r>
            <w:r w:rsidRPr="00EC0C2E">
              <w:rPr>
                <w:rFonts w:ascii="Microsoft YaHei" w:eastAsia="Microsoft YaHei" w:hAnsi="Microsoft YaHei" w:cs="SimSun" w:hint="eastAsia"/>
                <w:color w:val="0000CC"/>
                <w:sz w:val="15"/>
                <w:szCs w:val="15"/>
                <w:lang w:eastAsia="zh-CN"/>
              </w:rPr>
              <w:t>.</w:t>
            </w:r>
          </w:p>
          <w:p w14:paraId="772E76FB" w14:textId="77777777" w:rsidR="00D5231F" w:rsidRDefault="00D5231F">
            <w:pPr>
              <w:jc w:val="center"/>
              <w:rPr>
                <w:rFonts w:ascii="SF Pro Display Regular" w:eastAsia="SimSun" w:hAnsi="SF Pro Display Regular"/>
                <w:color w:val="000000"/>
                <w:sz w:val="18"/>
                <w:szCs w:val="18"/>
                <w:lang w:eastAsia="zh-CN"/>
              </w:rPr>
            </w:pPr>
          </w:p>
        </w:tc>
      </w:tr>
      <w:tr w:rsidR="00D5231F" w14:paraId="65AE479D" w14:textId="77777777">
        <w:trPr>
          <w:trHeight w:val="240"/>
        </w:trPr>
        <w:tc>
          <w:tcPr>
            <w:tcW w:w="720" w:type="dxa"/>
            <w:vMerge/>
            <w:tcBorders>
              <w:top w:val="nil"/>
              <w:left w:val="single" w:sz="4" w:space="0" w:color="auto"/>
              <w:bottom w:val="single" w:sz="4" w:space="0" w:color="auto"/>
              <w:right w:val="single" w:sz="4" w:space="0" w:color="auto"/>
            </w:tcBorders>
            <w:vAlign w:val="center"/>
          </w:tcPr>
          <w:p w14:paraId="6A963470" w14:textId="77777777" w:rsidR="00D5231F" w:rsidRDefault="00D5231F">
            <w:pPr>
              <w:rPr>
                <w:rFonts w:ascii="SF Pro Display Regular" w:eastAsia="Times New Roman" w:hAnsi="SF Pro Display Regular"/>
                <w:color w:val="000000"/>
                <w:sz w:val="18"/>
                <w:szCs w:val="18"/>
              </w:rPr>
            </w:pPr>
          </w:p>
        </w:tc>
        <w:tc>
          <w:tcPr>
            <w:tcW w:w="1420" w:type="dxa"/>
            <w:vMerge/>
            <w:tcBorders>
              <w:top w:val="nil"/>
              <w:left w:val="single" w:sz="4" w:space="0" w:color="auto"/>
              <w:bottom w:val="single" w:sz="4" w:space="0" w:color="auto"/>
              <w:right w:val="single" w:sz="4" w:space="0" w:color="auto"/>
            </w:tcBorders>
            <w:vAlign w:val="center"/>
          </w:tcPr>
          <w:p w14:paraId="1F668CBF" w14:textId="77777777" w:rsidR="00D5231F" w:rsidRDefault="00D5231F">
            <w:pPr>
              <w:rPr>
                <w:rFonts w:ascii="SF Pro Display Regular" w:eastAsia="Times New Roman" w:hAnsi="SF Pro Display Regular"/>
                <w:color w:val="000000"/>
                <w:sz w:val="18"/>
                <w:szCs w:val="18"/>
              </w:rPr>
            </w:pPr>
          </w:p>
        </w:tc>
        <w:tc>
          <w:tcPr>
            <w:tcW w:w="1510" w:type="dxa"/>
            <w:vMerge/>
            <w:tcBorders>
              <w:top w:val="nil"/>
              <w:left w:val="single" w:sz="4" w:space="0" w:color="auto"/>
              <w:bottom w:val="single" w:sz="4" w:space="0" w:color="auto"/>
              <w:right w:val="single" w:sz="4" w:space="0" w:color="auto"/>
            </w:tcBorders>
            <w:vAlign w:val="center"/>
          </w:tcPr>
          <w:p w14:paraId="3C324FFB" w14:textId="77777777" w:rsidR="00D5231F" w:rsidRDefault="00D5231F">
            <w:pPr>
              <w:rPr>
                <w:rFonts w:ascii="SF Pro Display Regular" w:eastAsia="Times New Roman" w:hAnsi="SF Pro Display Regular"/>
                <w:color w:val="000000"/>
                <w:sz w:val="18"/>
                <w:szCs w:val="18"/>
              </w:rPr>
            </w:pPr>
          </w:p>
        </w:tc>
        <w:tc>
          <w:tcPr>
            <w:tcW w:w="1391" w:type="dxa"/>
            <w:vMerge w:val="restart"/>
            <w:tcBorders>
              <w:top w:val="nil"/>
              <w:left w:val="single" w:sz="4" w:space="0" w:color="auto"/>
              <w:bottom w:val="single" w:sz="4" w:space="0" w:color="auto"/>
              <w:right w:val="single" w:sz="4" w:space="0" w:color="auto"/>
            </w:tcBorders>
            <w:shd w:val="clear" w:color="auto" w:fill="auto"/>
            <w:vAlign w:val="center"/>
          </w:tcPr>
          <w:p w14:paraId="71332CCB"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ADDITIONALS</w:t>
            </w:r>
          </w:p>
        </w:tc>
        <w:tc>
          <w:tcPr>
            <w:tcW w:w="4559" w:type="dxa"/>
            <w:tcBorders>
              <w:top w:val="nil"/>
              <w:left w:val="nil"/>
              <w:bottom w:val="single" w:sz="4" w:space="0" w:color="auto"/>
              <w:right w:val="single" w:sz="4" w:space="0" w:color="auto"/>
            </w:tcBorders>
            <w:shd w:val="clear" w:color="auto" w:fill="auto"/>
            <w:vAlign w:val="center"/>
          </w:tcPr>
          <w:p w14:paraId="7F96F48F" w14:textId="5D31082F" w:rsidR="00870D3A" w:rsidRDefault="000356B3" w:rsidP="00F77A4C">
            <w:pPr>
              <w:jc w:val="center"/>
              <w:rPr>
                <w:rFonts w:ascii="SF Pro Display Regular" w:eastAsia="SimSun" w:hAnsi="SF Pro Display Regular"/>
                <w:color w:val="0000CC"/>
                <w:sz w:val="18"/>
                <w:szCs w:val="18"/>
                <w:lang w:eastAsia="zh-CN"/>
              </w:rPr>
            </w:pPr>
            <w:r>
              <w:rPr>
                <w:rFonts w:ascii="SF Pro Display Regular" w:eastAsia="Times New Roman" w:hAnsi="SF Pro Display Regular"/>
                <w:color w:val="000000"/>
                <w:sz w:val="18"/>
                <w:szCs w:val="18"/>
              </w:rPr>
              <w:t>ENABLE A-GPS</w:t>
            </w:r>
          </w:p>
          <w:p w14:paraId="534A5511" w14:textId="45A52F53" w:rsidR="00D5231F" w:rsidRPr="00870D3A" w:rsidRDefault="00870D3A" w:rsidP="00F77A4C">
            <w:pPr>
              <w:jc w:val="center"/>
              <w:rPr>
                <w:rFonts w:ascii="SF Pro Display Regular" w:eastAsia="SimSun" w:hAnsi="SF Pro Display Regular"/>
                <w:sz w:val="18"/>
                <w:szCs w:val="18"/>
                <w:lang w:eastAsia="zh-CN"/>
              </w:rPr>
            </w:pPr>
            <w:r w:rsidRPr="00870D3A">
              <w:rPr>
                <w:rFonts w:ascii="SF Pro Display Regular" w:eastAsia="SimSun" w:hAnsi="SF Pro Display Regular"/>
                <w:sz w:val="18"/>
                <w:szCs w:val="18"/>
                <w:lang w:eastAsia="zh-CN"/>
              </w:rPr>
              <w:t>USE QUALCOMM SERVICE XTRA</w:t>
            </w:r>
          </w:p>
        </w:tc>
      </w:tr>
      <w:tr w:rsidR="00D5231F" w14:paraId="214538E0" w14:textId="77777777">
        <w:trPr>
          <w:trHeight w:val="249"/>
        </w:trPr>
        <w:tc>
          <w:tcPr>
            <w:tcW w:w="720" w:type="dxa"/>
            <w:vMerge/>
            <w:tcBorders>
              <w:top w:val="nil"/>
              <w:left w:val="single" w:sz="4" w:space="0" w:color="auto"/>
              <w:bottom w:val="single" w:sz="4" w:space="0" w:color="auto"/>
              <w:right w:val="single" w:sz="4" w:space="0" w:color="auto"/>
            </w:tcBorders>
            <w:vAlign w:val="center"/>
          </w:tcPr>
          <w:p w14:paraId="69FE3517" w14:textId="77777777" w:rsidR="00D5231F" w:rsidRDefault="00D5231F">
            <w:pPr>
              <w:rPr>
                <w:rFonts w:ascii="SF Pro Display Regular" w:eastAsia="Times New Roman" w:hAnsi="SF Pro Display Regular"/>
                <w:color w:val="000000"/>
                <w:sz w:val="18"/>
                <w:szCs w:val="18"/>
              </w:rPr>
            </w:pPr>
          </w:p>
        </w:tc>
        <w:tc>
          <w:tcPr>
            <w:tcW w:w="1420" w:type="dxa"/>
            <w:vMerge/>
            <w:tcBorders>
              <w:top w:val="nil"/>
              <w:left w:val="single" w:sz="4" w:space="0" w:color="auto"/>
              <w:bottom w:val="single" w:sz="4" w:space="0" w:color="auto"/>
              <w:right w:val="single" w:sz="4" w:space="0" w:color="auto"/>
            </w:tcBorders>
            <w:vAlign w:val="center"/>
          </w:tcPr>
          <w:p w14:paraId="58479223" w14:textId="77777777" w:rsidR="00D5231F" w:rsidRDefault="00D5231F">
            <w:pPr>
              <w:rPr>
                <w:rFonts w:ascii="SF Pro Display Regular" w:eastAsia="Times New Roman" w:hAnsi="SF Pro Display Regular"/>
                <w:color w:val="000000"/>
                <w:sz w:val="18"/>
                <w:szCs w:val="18"/>
              </w:rPr>
            </w:pPr>
          </w:p>
        </w:tc>
        <w:tc>
          <w:tcPr>
            <w:tcW w:w="1510" w:type="dxa"/>
            <w:vMerge/>
            <w:tcBorders>
              <w:top w:val="nil"/>
              <w:left w:val="single" w:sz="4" w:space="0" w:color="auto"/>
              <w:bottom w:val="single" w:sz="4" w:space="0" w:color="auto"/>
              <w:right w:val="single" w:sz="4" w:space="0" w:color="auto"/>
            </w:tcBorders>
            <w:vAlign w:val="center"/>
          </w:tcPr>
          <w:p w14:paraId="4CBE404D" w14:textId="77777777" w:rsidR="00D5231F" w:rsidRDefault="00D5231F">
            <w:pPr>
              <w:rPr>
                <w:rFonts w:ascii="SF Pro Display Regular" w:eastAsia="Times New Roman" w:hAnsi="SF Pro Display Regular"/>
                <w:color w:val="000000"/>
                <w:sz w:val="18"/>
                <w:szCs w:val="18"/>
              </w:rPr>
            </w:pPr>
          </w:p>
        </w:tc>
        <w:tc>
          <w:tcPr>
            <w:tcW w:w="1391" w:type="dxa"/>
            <w:vMerge/>
            <w:tcBorders>
              <w:top w:val="nil"/>
              <w:left w:val="single" w:sz="4" w:space="0" w:color="auto"/>
              <w:bottom w:val="single" w:sz="4" w:space="0" w:color="auto"/>
              <w:right w:val="single" w:sz="4" w:space="0" w:color="auto"/>
            </w:tcBorders>
            <w:vAlign w:val="center"/>
          </w:tcPr>
          <w:p w14:paraId="39B59FEB" w14:textId="77777777" w:rsidR="00D5231F" w:rsidRDefault="00D5231F">
            <w:pPr>
              <w:rPr>
                <w:rFonts w:ascii="SF Pro Display Regular" w:eastAsia="Times New Roman" w:hAnsi="SF Pro Display Regular"/>
                <w:color w:val="000000"/>
                <w:sz w:val="18"/>
                <w:szCs w:val="18"/>
              </w:rPr>
            </w:pPr>
          </w:p>
        </w:tc>
        <w:tc>
          <w:tcPr>
            <w:tcW w:w="4559" w:type="dxa"/>
            <w:tcBorders>
              <w:top w:val="nil"/>
              <w:left w:val="nil"/>
              <w:bottom w:val="single" w:sz="4" w:space="0" w:color="auto"/>
              <w:right w:val="single" w:sz="4" w:space="0" w:color="auto"/>
            </w:tcBorders>
            <w:shd w:val="clear" w:color="auto" w:fill="auto"/>
            <w:vAlign w:val="center"/>
          </w:tcPr>
          <w:p w14:paraId="07C4BAF7"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ENABLE: LBS, IZAT</w:t>
            </w:r>
          </w:p>
        </w:tc>
      </w:tr>
      <w:tr w:rsidR="00D5231F" w14:paraId="2F3BECF4" w14:textId="77777777">
        <w:trPr>
          <w:trHeight w:val="240"/>
        </w:trPr>
        <w:tc>
          <w:tcPr>
            <w:tcW w:w="720" w:type="dxa"/>
            <w:vMerge w:val="restart"/>
            <w:tcBorders>
              <w:top w:val="nil"/>
              <w:left w:val="single" w:sz="4" w:space="0" w:color="auto"/>
              <w:bottom w:val="single" w:sz="4" w:space="0" w:color="auto"/>
              <w:right w:val="single" w:sz="4" w:space="0" w:color="auto"/>
            </w:tcBorders>
            <w:shd w:val="clear" w:color="auto" w:fill="auto"/>
            <w:vAlign w:val="center"/>
          </w:tcPr>
          <w:p w14:paraId="77A3A41E"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14</w:t>
            </w:r>
          </w:p>
        </w:tc>
        <w:tc>
          <w:tcPr>
            <w:tcW w:w="1420" w:type="dxa"/>
            <w:vMerge w:val="restart"/>
            <w:tcBorders>
              <w:top w:val="nil"/>
              <w:left w:val="single" w:sz="4" w:space="0" w:color="auto"/>
              <w:bottom w:val="single" w:sz="4" w:space="0" w:color="auto"/>
              <w:right w:val="single" w:sz="4" w:space="0" w:color="auto"/>
            </w:tcBorders>
            <w:shd w:val="clear" w:color="auto" w:fill="auto"/>
            <w:vAlign w:val="center"/>
          </w:tcPr>
          <w:p w14:paraId="5BDBFC52"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w:t>
            </w:r>
          </w:p>
        </w:tc>
        <w:tc>
          <w:tcPr>
            <w:tcW w:w="1510" w:type="dxa"/>
            <w:vMerge w:val="restart"/>
            <w:tcBorders>
              <w:top w:val="nil"/>
              <w:left w:val="single" w:sz="4" w:space="0" w:color="auto"/>
              <w:bottom w:val="single" w:sz="4" w:space="0" w:color="auto"/>
              <w:right w:val="single" w:sz="4" w:space="0" w:color="auto"/>
            </w:tcBorders>
            <w:shd w:val="clear" w:color="auto" w:fill="auto"/>
            <w:vAlign w:val="center"/>
          </w:tcPr>
          <w:p w14:paraId="216BC582"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PHONE CALLS</w:t>
            </w:r>
          </w:p>
        </w:tc>
        <w:tc>
          <w:tcPr>
            <w:tcW w:w="1391" w:type="dxa"/>
            <w:tcBorders>
              <w:top w:val="nil"/>
              <w:left w:val="nil"/>
              <w:bottom w:val="single" w:sz="4" w:space="0" w:color="auto"/>
              <w:right w:val="single" w:sz="4" w:space="0" w:color="auto"/>
            </w:tcBorders>
            <w:shd w:val="clear" w:color="auto" w:fill="auto"/>
            <w:vAlign w:val="center"/>
          </w:tcPr>
          <w:p w14:paraId="3E84DF66"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TYPE</w:t>
            </w:r>
          </w:p>
        </w:tc>
        <w:tc>
          <w:tcPr>
            <w:tcW w:w="4559" w:type="dxa"/>
            <w:tcBorders>
              <w:top w:val="nil"/>
              <w:left w:val="nil"/>
              <w:bottom w:val="single" w:sz="4" w:space="0" w:color="auto"/>
              <w:right w:val="single" w:sz="4" w:space="0" w:color="auto"/>
            </w:tcBorders>
            <w:shd w:val="clear" w:color="auto" w:fill="auto"/>
            <w:vAlign w:val="center"/>
          </w:tcPr>
          <w:p w14:paraId="0A7B175C"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VOICE CALLS SUPPORT</w:t>
            </w:r>
          </w:p>
        </w:tc>
      </w:tr>
      <w:tr w:rsidR="00D5231F" w14:paraId="745AE91B" w14:textId="77777777">
        <w:trPr>
          <w:trHeight w:val="240"/>
        </w:trPr>
        <w:tc>
          <w:tcPr>
            <w:tcW w:w="720" w:type="dxa"/>
            <w:vMerge/>
            <w:tcBorders>
              <w:top w:val="nil"/>
              <w:left w:val="single" w:sz="4" w:space="0" w:color="auto"/>
              <w:bottom w:val="single" w:sz="4" w:space="0" w:color="auto"/>
              <w:right w:val="single" w:sz="4" w:space="0" w:color="auto"/>
            </w:tcBorders>
            <w:vAlign w:val="center"/>
          </w:tcPr>
          <w:p w14:paraId="28FE1FE3" w14:textId="77777777" w:rsidR="00D5231F" w:rsidRDefault="00D5231F">
            <w:pPr>
              <w:rPr>
                <w:rFonts w:ascii="SF Pro Display Regular" w:eastAsia="Times New Roman" w:hAnsi="SF Pro Display Regular"/>
                <w:color w:val="000000"/>
                <w:sz w:val="18"/>
                <w:szCs w:val="18"/>
              </w:rPr>
            </w:pPr>
          </w:p>
        </w:tc>
        <w:tc>
          <w:tcPr>
            <w:tcW w:w="1420" w:type="dxa"/>
            <w:vMerge/>
            <w:tcBorders>
              <w:top w:val="nil"/>
              <w:left w:val="single" w:sz="4" w:space="0" w:color="auto"/>
              <w:bottom w:val="single" w:sz="4" w:space="0" w:color="auto"/>
              <w:right w:val="single" w:sz="4" w:space="0" w:color="auto"/>
            </w:tcBorders>
            <w:vAlign w:val="center"/>
          </w:tcPr>
          <w:p w14:paraId="381A19BD" w14:textId="77777777" w:rsidR="00D5231F" w:rsidRDefault="00D5231F">
            <w:pPr>
              <w:rPr>
                <w:rFonts w:ascii="SF Pro Display Regular" w:eastAsia="Times New Roman" w:hAnsi="SF Pro Display Regular"/>
                <w:color w:val="000000"/>
                <w:sz w:val="18"/>
                <w:szCs w:val="18"/>
              </w:rPr>
            </w:pPr>
          </w:p>
        </w:tc>
        <w:tc>
          <w:tcPr>
            <w:tcW w:w="1510" w:type="dxa"/>
            <w:vMerge/>
            <w:tcBorders>
              <w:top w:val="nil"/>
              <w:left w:val="single" w:sz="4" w:space="0" w:color="auto"/>
              <w:bottom w:val="single" w:sz="4" w:space="0" w:color="auto"/>
              <w:right w:val="single" w:sz="4" w:space="0" w:color="auto"/>
            </w:tcBorders>
            <w:vAlign w:val="center"/>
          </w:tcPr>
          <w:p w14:paraId="5C5A2C11" w14:textId="77777777" w:rsidR="00D5231F" w:rsidRDefault="00D5231F">
            <w:pPr>
              <w:rPr>
                <w:rFonts w:ascii="SF Pro Display Regular" w:eastAsia="Times New Roman" w:hAnsi="SF Pro Display Regular"/>
                <w:color w:val="000000"/>
                <w:sz w:val="18"/>
                <w:szCs w:val="18"/>
              </w:rPr>
            </w:pPr>
          </w:p>
        </w:tc>
        <w:tc>
          <w:tcPr>
            <w:tcW w:w="1391" w:type="dxa"/>
            <w:tcBorders>
              <w:top w:val="nil"/>
              <w:left w:val="nil"/>
              <w:bottom w:val="single" w:sz="4" w:space="0" w:color="auto"/>
              <w:right w:val="single" w:sz="4" w:space="0" w:color="auto"/>
            </w:tcBorders>
            <w:shd w:val="clear" w:color="auto" w:fill="auto"/>
            <w:vAlign w:val="center"/>
          </w:tcPr>
          <w:p w14:paraId="0A59822A"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ADDITIONALS</w:t>
            </w:r>
          </w:p>
        </w:tc>
        <w:tc>
          <w:tcPr>
            <w:tcW w:w="4559" w:type="dxa"/>
            <w:tcBorders>
              <w:top w:val="nil"/>
              <w:left w:val="nil"/>
              <w:bottom w:val="single" w:sz="4" w:space="0" w:color="auto"/>
              <w:right w:val="single" w:sz="4" w:space="0" w:color="auto"/>
            </w:tcBorders>
            <w:shd w:val="clear" w:color="auto" w:fill="auto"/>
            <w:vAlign w:val="center"/>
          </w:tcPr>
          <w:p w14:paraId="26E32DA5"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ENABLE: VOLTE</w:t>
            </w:r>
          </w:p>
        </w:tc>
      </w:tr>
      <w:tr w:rsidR="00D5231F" w14:paraId="4ADD7B7C" w14:textId="77777777">
        <w:trPr>
          <w:trHeight w:val="240"/>
        </w:trPr>
        <w:tc>
          <w:tcPr>
            <w:tcW w:w="720" w:type="dxa"/>
            <w:vMerge w:val="restart"/>
            <w:tcBorders>
              <w:top w:val="nil"/>
              <w:left w:val="single" w:sz="4" w:space="0" w:color="auto"/>
              <w:bottom w:val="single" w:sz="4" w:space="0" w:color="auto"/>
              <w:right w:val="single" w:sz="4" w:space="0" w:color="auto"/>
            </w:tcBorders>
            <w:shd w:val="clear" w:color="auto" w:fill="auto"/>
            <w:vAlign w:val="center"/>
          </w:tcPr>
          <w:p w14:paraId="5EADACAA"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15</w:t>
            </w:r>
          </w:p>
        </w:tc>
        <w:tc>
          <w:tcPr>
            <w:tcW w:w="1420" w:type="dxa"/>
            <w:vMerge w:val="restart"/>
            <w:tcBorders>
              <w:top w:val="nil"/>
              <w:left w:val="single" w:sz="4" w:space="0" w:color="auto"/>
              <w:bottom w:val="single" w:sz="4" w:space="0" w:color="auto"/>
              <w:right w:val="single" w:sz="4" w:space="0" w:color="auto"/>
            </w:tcBorders>
            <w:shd w:val="clear" w:color="auto" w:fill="auto"/>
            <w:vAlign w:val="center"/>
          </w:tcPr>
          <w:p w14:paraId="47C5D956"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w:t>
            </w:r>
          </w:p>
        </w:tc>
        <w:tc>
          <w:tcPr>
            <w:tcW w:w="1510" w:type="dxa"/>
            <w:vMerge w:val="restart"/>
            <w:tcBorders>
              <w:top w:val="nil"/>
              <w:left w:val="single" w:sz="4" w:space="0" w:color="auto"/>
              <w:bottom w:val="single" w:sz="4" w:space="0" w:color="auto"/>
              <w:right w:val="single" w:sz="4" w:space="0" w:color="auto"/>
            </w:tcBorders>
            <w:shd w:val="clear" w:color="auto" w:fill="auto"/>
            <w:vAlign w:val="center"/>
          </w:tcPr>
          <w:p w14:paraId="0C2FA172"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CELLULAR, RF AND NETWORK</w:t>
            </w:r>
          </w:p>
        </w:tc>
        <w:tc>
          <w:tcPr>
            <w:tcW w:w="1391" w:type="dxa"/>
            <w:tcBorders>
              <w:top w:val="nil"/>
              <w:left w:val="nil"/>
              <w:bottom w:val="single" w:sz="4" w:space="0" w:color="auto"/>
              <w:right w:val="single" w:sz="4" w:space="0" w:color="auto"/>
            </w:tcBorders>
            <w:shd w:val="clear" w:color="auto" w:fill="auto"/>
            <w:vAlign w:val="center"/>
          </w:tcPr>
          <w:p w14:paraId="1A5146CB"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TYPE</w:t>
            </w:r>
          </w:p>
        </w:tc>
        <w:tc>
          <w:tcPr>
            <w:tcW w:w="4559" w:type="dxa"/>
            <w:tcBorders>
              <w:top w:val="nil"/>
              <w:left w:val="nil"/>
              <w:bottom w:val="single" w:sz="4" w:space="0" w:color="auto"/>
              <w:right w:val="single" w:sz="4" w:space="0" w:color="auto"/>
            </w:tcBorders>
            <w:shd w:val="clear" w:color="auto" w:fill="auto"/>
            <w:vAlign w:val="center"/>
          </w:tcPr>
          <w:p w14:paraId="3B158BF3"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CARRIER CUSTOMIZATIONS</w:t>
            </w:r>
          </w:p>
          <w:p w14:paraId="44A6B794" w14:textId="77777777" w:rsidR="00D5231F" w:rsidRPr="0008397D" w:rsidRDefault="0008397D">
            <w:pPr>
              <w:jc w:val="center"/>
              <w:rPr>
                <w:rFonts w:ascii="SF Pro Display Regular" w:eastAsia="SimSun" w:hAnsi="SF Pro Display Regular"/>
                <w:color w:val="0000CC"/>
                <w:sz w:val="18"/>
                <w:szCs w:val="18"/>
                <w:lang w:eastAsia="zh-CN"/>
              </w:rPr>
            </w:pPr>
            <w:r w:rsidRPr="0008397D">
              <w:rPr>
                <w:rFonts w:ascii="SF Pro Display Regular" w:eastAsia="SimSun" w:hAnsi="SF Pro Display Regular" w:hint="eastAsia"/>
                <w:color w:val="0000CC"/>
                <w:sz w:val="18"/>
                <w:szCs w:val="18"/>
                <w:lang w:eastAsia="zh-CN"/>
              </w:rPr>
              <w:t>Pls provide carrier</w:t>
            </w:r>
            <w:r w:rsidRPr="0008397D">
              <w:rPr>
                <w:rFonts w:ascii="SF Pro Display Regular" w:eastAsia="SimSun" w:hAnsi="SF Pro Display Regular"/>
                <w:color w:val="0000CC"/>
                <w:sz w:val="18"/>
                <w:szCs w:val="18"/>
                <w:lang w:eastAsia="zh-CN"/>
              </w:rPr>
              <w:t>’</w:t>
            </w:r>
            <w:r w:rsidRPr="0008397D">
              <w:rPr>
                <w:rFonts w:ascii="SF Pro Display Regular" w:eastAsia="SimSun" w:hAnsi="SF Pro Display Regular" w:hint="eastAsia"/>
                <w:color w:val="0000CC"/>
                <w:sz w:val="18"/>
                <w:szCs w:val="18"/>
                <w:lang w:eastAsia="zh-CN"/>
              </w:rPr>
              <w:t>s required doc.</w:t>
            </w:r>
          </w:p>
        </w:tc>
      </w:tr>
      <w:tr w:rsidR="00D5231F" w14:paraId="1F188D6E" w14:textId="77777777">
        <w:trPr>
          <w:trHeight w:val="480"/>
        </w:trPr>
        <w:tc>
          <w:tcPr>
            <w:tcW w:w="720" w:type="dxa"/>
            <w:vMerge/>
            <w:tcBorders>
              <w:top w:val="nil"/>
              <w:left w:val="single" w:sz="4" w:space="0" w:color="auto"/>
              <w:bottom w:val="single" w:sz="4" w:space="0" w:color="auto"/>
              <w:right w:val="single" w:sz="4" w:space="0" w:color="auto"/>
            </w:tcBorders>
            <w:vAlign w:val="center"/>
          </w:tcPr>
          <w:p w14:paraId="2DD73245" w14:textId="77777777" w:rsidR="00D5231F" w:rsidRDefault="00D5231F">
            <w:pPr>
              <w:rPr>
                <w:rFonts w:ascii="SF Pro Display Regular" w:eastAsia="Times New Roman" w:hAnsi="SF Pro Display Regular"/>
                <w:color w:val="000000"/>
                <w:sz w:val="18"/>
                <w:szCs w:val="18"/>
              </w:rPr>
            </w:pPr>
          </w:p>
        </w:tc>
        <w:tc>
          <w:tcPr>
            <w:tcW w:w="1420" w:type="dxa"/>
            <w:vMerge/>
            <w:tcBorders>
              <w:top w:val="nil"/>
              <w:left w:val="single" w:sz="4" w:space="0" w:color="auto"/>
              <w:bottom w:val="single" w:sz="4" w:space="0" w:color="auto"/>
              <w:right w:val="single" w:sz="4" w:space="0" w:color="auto"/>
            </w:tcBorders>
            <w:vAlign w:val="center"/>
          </w:tcPr>
          <w:p w14:paraId="33B03BF6" w14:textId="77777777" w:rsidR="00D5231F" w:rsidRDefault="00D5231F">
            <w:pPr>
              <w:rPr>
                <w:rFonts w:ascii="SF Pro Display Regular" w:eastAsia="Times New Roman" w:hAnsi="SF Pro Display Regular"/>
                <w:color w:val="000000"/>
                <w:sz w:val="18"/>
                <w:szCs w:val="18"/>
              </w:rPr>
            </w:pPr>
          </w:p>
        </w:tc>
        <w:tc>
          <w:tcPr>
            <w:tcW w:w="1510" w:type="dxa"/>
            <w:vMerge/>
            <w:tcBorders>
              <w:top w:val="nil"/>
              <w:left w:val="single" w:sz="4" w:space="0" w:color="auto"/>
              <w:bottom w:val="single" w:sz="4" w:space="0" w:color="auto"/>
              <w:right w:val="single" w:sz="4" w:space="0" w:color="auto"/>
            </w:tcBorders>
            <w:vAlign w:val="center"/>
          </w:tcPr>
          <w:p w14:paraId="0AF91D5E" w14:textId="77777777" w:rsidR="00D5231F" w:rsidRDefault="00D5231F">
            <w:pPr>
              <w:rPr>
                <w:rFonts w:ascii="SF Pro Display Regular" w:eastAsia="Times New Roman" w:hAnsi="SF Pro Display Regular"/>
                <w:color w:val="000000"/>
                <w:sz w:val="18"/>
                <w:szCs w:val="18"/>
              </w:rPr>
            </w:pPr>
          </w:p>
        </w:tc>
        <w:tc>
          <w:tcPr>
            <w:tcW w:w="1391" w:type="dxa"/>
            <w:tcBorders>
              <w:top w:val="nil"/>
              <w:left w:val="nil"/>
              <w:bottom w:val="single" w:sz="4" w:space="0" w:color="auto"/>
              <w:right w:val="single" w:sz="4" w:space="0" w:color="auto"/>
            </w:tcBorders>
            <w:shd w:val="clear" w:color="auto" w:fill="auto"/>
            <w:vAlign w:val="center"/>
          </w:tcPr>
          <w:p w14:paraId="11E86030"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DETAIL</w:t>
            </w:r>
          </w:p>
        </w:tc>
        <w:tc>
          <w:tcPr>
            <w:tcW w:w="4559" w:type="dxa"/>
            <w:tcBorders>
              <w:top w:val="nil"/>
              <w:left w:val="nil"/>
              <w:bottom w:val="single" w:sz="4" w:space="0" w:color="auto"/>
              <w:right w:val="single" w:sz="4" w:space="0" w:color="auto"/>
            </w:tcBorders>
            <w:shd w:val="clear" w:color="auto" w:fill="auto"/>
            <w:vAlign w:val="center"/>
          </w:tcPr>
          <w:p w14:paraId="1ABEDE64" w14:textId="77777777" w:rsidR="00D5231F" w:rsidRDefault="000356B3">
            <w:pPr>
              <w:jc w:val="center"/>
              <w:rPr>
                <w:rFonts w:ascii="SF Pro Display Regular" w:eastAsia="Times New Roman" w:hAnsi="SF Pro Display Regular"/>
                <w:color w:val="000000"/>
                <w:sz w:val="18"/>
                <w:szCs w:val="18"/>
              </w:rPr>
            </w:pPr>
            <w:commentRangeStart w:id="30"/>
            <w:r>
              <w:rPr>
                <w:rFonts w:ascii="SF Pro Display Regular" w:eastAsia="Times New Roman" w:hAnsi="SF Pro Display Regular"/>
                <w:color w:val="000000"/>
                <w:sz w:val="18"/>
                <w:szCs w:val="18"/>
              </w:rPr>
              <w:t>CHECK CARRIER CUSTOMIZATION AND NETWORK PARAMETER DETAILS</w:t>
            </w:r>
          </w:p>
          <w:p w14:paraId="27666AB6" w14:textId="70537AB0" w:rsidR="00870D3A" w:rsidRPr="0008397D" w:rsidRDefault="0008397D" w:rsidP="00870D3A">
            <w:pPr>
              <w:jc w:val="center"/>
              <w:rPr>
                <w:rFonts w:ascii="SF Pro Display Regular" w:eastAsia="SimSun" w:hAnsi="SF Pro Display Regular"/>
                <w:color w:val="0000CC"/>
                <w:sz w:val="18"/>
                <w:szCs w:val="18"/>
                <w:lang w:eastAsia="zh-CN"/>
              </w:rPr>
            </w:pPr>
            <w:r w:rsidRPr="0008397D">
              <w:rPr>
                <w:rFonts w:ascii="SF Pro Display Regular" w:eastAsia="SimSun" w:hAnsi="SF Pro Display Regular" w:hint="eastAsia"/>
                <w:color w:val="0000CC"/>
                <w:sz w:val="18"/>
                <w:szCs w:val="18"/>
                <w:lang w:eastAsia="zh-CN"/>
              </w:rPr>
              <w:t>Pls provide carriers customized bands and parameters.</w:t>
            </w:r>
            <w:commentRangeEnd w:id="30"/>
            <w:r w:rsidR="00870D3A">
              <w:rPr>
                <w:rStyle w:val="CommentReference"/>
              </w:rPr>
              <w:commentReference w:id="30"/>
            </w:r>
          </w:p>
        </w:tc>
      </w:tr>
    </w:tbl>
    <w:p w14:paraId="0BF6691D" w14:textId="77777777" w:rsidR="00D5231F" w:rsidRDefault="00D5231F">
      <w:pPr>
        <w:rPr>
          <w:rFonts w:ascii="SF Pro Text" w:hAnsi="SF Pro Text"/>
          <w:lang w:eastAsia="zh-CN"/>
        </w:rPr>
      </w:pPr>
    </w:p>
    <w:p w14:paraId="072B4133" w14:textId="77777777" w:rsidR="00D5231F" w:rsidRDefault="000356B3">
      <w:pPr>
        <w:rPr>
          <w:rFonts w:ascii="SF Pro Text" w:hAnsi="SF Pro Text"/>
          <w:lang w:eastAsia="zh-CN"/>
        </w:rPr>
      </w:pPr>
      <w:r>
        <w:rPr>
          <w:rFonts w:ascii="SF Pro Text" w:hAnsi="SF Pro Text"/>
          <w:lang w:eastAsia="zh-CN"/>
        </w:rPr>
        <w:br w:type="page"/>
      </w:r>
    </w:p>
    <w:p w14:paraId="2170F5D4" w14:textId="77777777" w:rsidR="00D5231F" w:rsidRDefault="000356B3">
      <w:pPr>
        <w:rPr>
          <w:rFonts w:ascii="SF Pro Text" w:hAnsi="SF Pro Text"/>
        </w:rPr>
      </w:pPr>
      <w:r>
        <w:rPr>
          <w:rFonts w:ascii="SF Pro Text" w:hAnsi="SF Pro Text"/>
        </w:rPr>
        <w:lastRenderedPageBreak/>
        <w:t>PRODUCT’S EMBEDDED SYSTEM</w:t>
      </w:r>
    </w:p>
    <w:p w14:paraId="0593979E" w14:textId="77777777" w:rsidR="00D5231F" w:rsidRDefault="000356B3">
      <w:pPr>
        <w:pBdr>
          <w:bottom w:val="single" w:sz="6" w:space="1" w:color="auto"/>
        </w:pBdr>
        <w:rPr>
          <w:rFonts w:ascii="SF Pro Text" w:hAnsi="SF Pro Text"/>
          <w:b/>
        </w:rPr>
      </w:pPr>
      <w:r>
        <w:rPr>
          <w:rFonts w:ascii="SF Pro Text" w:hAnsi="SF Pro Text"/>
          <w:b/>
        </w:rPr>
        <w:t>TESTS AND CERTIFICATIONS</w:t>
      </w:r>
    </w:p>
    <w:p w14:paraId="0A2C3476" w14:textId="77777777" w:rsidR="00D5231F" w:rsidRDefault="00D5231F"/>
    <w:tbl>
      <w:tblPr>
        <w:tblW w:w="9600" w:type="dxa"/>
        <w:tblLayout w:type="fixed"/>
        <w:tblLook w:val="04A0" w:firstRow="1" w:lastRow="0" w:firstColumn="1" w:lastColumn="0" w:noHBand="0" w:noVBand="1"/>
      </w:tblPr>
      <w:tblGrid>
        <w:gridCol w:w="720"/>
        <w:gridCol w:w="1420"/>
        <w:gridCol w:w="1500"/>
        <w:gridCol w:w="1240"/>
        <w:gridCol w:w="4720"/>
      </w:tblGrid>
      <w:tr w:rsidR="00D5231F" w14:paraId="1EFB5765" w14:textId="77777777">
        <w:trPr>
          <w:trHeight w:val="240"/>
        </w:trPr>
        <w:tc>
          <w:tcPr>
            <w:tcW w:w="7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CE53ED9"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1</w:t>
            </w:r>
          </w:p>
        </w:tc>
        <w:tc>
          <w:tcPr>
            <w:tcW w:w="14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1A8FC92"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w:t>
            </w:r>
          </w:p>
        </w:tc>
        <w:tc>
          <w:tcPr>
            <w:tcW w:w="150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AEE62E7"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TESTS AND CERTIFICATIONS</w:t>
            </w:r>
          </w:p>
        </w:tc>
        <w:tc>
          <w:tcPr>
            <w:tcW w:w="124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655070C"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TESTS</w:t>
            </w:r>
          </w:p>
        </w:tc>
        <w:tc>
          <w:tcPr>
            <w:tcW w:w="4720" w:type="dxa"/>
            <w:tcBorders>
              <w:top w:val="single" w:sz="4" w:space="0" w:color="auto"/>
              <w:left w:val="nil"/>
              <w:bottom w:val="single" w:sz="4" w:space="0" w:color="auto"/>
              <w:right w:val="single" w:sz="4" w:space="0" w:color="auto"/>
            </w:tcBorders>
            <w:shd w:val="clear" w:color="auto" w:fill="auto"/>
            <w:vAlign w:val="center"/>
          </w:tcPr>
          <w:p w14:paraId="56FC03A4"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ENDURANCE, DESTRUCTIVE TEST</w:t>
            </w:r>
          </w:p>
          <w:p w14:paraId="1D2491D5" w14:textId="77777777" w:rsidR="00D5231F" w:rsidRPr="00A27B64" w:rsidRDefault="00A27B64">
            <w:pPr>
              <w:jc w:val="center"/>
              <w:rPr>
                <w:rFonts w:ascii="SF Pro Display Regular" w:eastAsia="SimSun" w:hAnsi="SF Pro Display Regular"/>
                <w:color w:val="0000CC"/>
                <w:sz w:val="18"/>
                <w:szCs w:val="18"/>
                <w:lang w:eastAsia="zh-CN"/>
              </w:rPr>
            </w:pPr>
            <w:r w:rsidRPr="00A27B64">
              <w:rPr>
                <w:rFonts w:ascii="SF Pro Display Regular" w:eastAsia="SimSun" w:hAnsi="SF Pro Display Regular" w:hint="eastAsia"/>
                <w:color w:val="0000CC"/>
                <w:sz w:val="18"/>
                <w:szCs w:val="18"/>
                <w:lang w:eastAsia="zh-CN"/>
              </w:rPr>
              <w:t>Pls provide the testing requirements</w:t>
            </w:r>
            <w:r w:rsidR="00F01550">
              <w:rPr>
                <w:rFonts w:ascii="SF Pro Display Regular" w:eastAsia="SimSun" w:hAnsi="SF Pro Display Regular" w:hint="eastAsia"/>
                <w:color w:val="0000CC"/>
                <w:sz w:val="18"/>
                <w:szCs w:val="18"/>
                <w:lang w:eastAsia="zh-CN"/>
              </w:rPr>
              <w:t>.</w:t>
            </w:r>
          </w:p>
        </w:tc>
      </w:tr>
      <w:tr w:rsidR="00D5231F" w14:paraId="18E40188" w14:textId="77777777">
        <w:trPr>
          <w:trHeight w:val="240"/>
        </w:trPr>
        <w:tc>
          <w:tcPr>
            <w:tcW w:w="720" w:type="dxa"/>
            <w:vMerge/>
            <w:tcBorders>
              <w:top w:val="single" w:sz="4" w:space="0" w:color="auto"/>
              <w:left w:val="single" w:sz="4" w:space="0" w:color="auto"/>
              <w:bottom w:val="single" w:sz="4" w:space="0" w:color="auto"/>
              <w:right w:val="single" w:sz="4" w:space="0" w:color="auto"/>
            </w:tcBorders>
            <w:vAlign w:val="center"/>
          </w:tcPr>
          <w:p w14:paraId="2B548E51" w14:textId="77777777" w:rsidR="00D5231F" w:rsidRDefault="00D5231F">
            <w:pPr>
              <w:rPr>
                <w:rFonts w:ascii="SF Pro Display Regular" w:eastAsia="Times New Roman" w:hAnsi="SF Pro Display Regular"/>
                <w:color w:val="000000"/>
                <w:sz w:val="18"/>
                <w:szCs w:val="18"/>
              </w:rPr>
            </w:pPr>
          </w:p>
        </w:tc>
        <w:tc>
          <w:tcPr>
            <w:tcW w:w="1420" w:type="dxa"/>
            <w:vMerge/>
            <w:tcBorders>
              <w:top w:val="single" w:sz="4" w:space="0" w:color="auto"/>
              <w:left w:val="single" w:sz="4" w:space="0" w:color="auto"/>
              <w:bottom w:val="single" w:sz="4" w:space="0" w:color="auto"/>
              <w:right w:val="single" w:sz="4" w:space="0" w:color="auto"/>
            </w:tcBorders>
            <w:vAlign w:val="center"/>
          </w:tcPr>
          <w:p w14:paraId="65E47DFC" w14:textId="77777777" w:rsidR="00D5231F" w:rsidRDefault="00D5231F">
            <w:pPr>
              <w:rPr>
                <w:rFonts w:ascii="SF Pro Display Regular" w:eastAsia="Times New Roman" w:hAnsi="SF Pro Display Regular"/>
                <w:color w:val="000000"/>
                <w:sz w:val="18"/>
                <w:szCs w:val="18"/>
              </w:rPr>
            </w:pPr>
          </w:p>
        </w:tc>
        <w:tc>
          <w:tcPr>
            <w:tcW w:w="1500" w:type="dxa"/>
            <w:vMerge/>
            <w:tcBorders>
              <w:top w:val="single" w:sz="4" w:space="0" w:color="auto"/>
              <w:left w:val="single" w:sz="4" w:space="0" w:color="auto"/>
              <w:bottom w:val="single" w:sz="4" w:space="0" w:color="auto"/>
              <w:right w:val="single" w:sz="4" w:space="0" w:color="auto"/>
            </w:tcBorders>
            <w:vAlign w:val="center"/>
          </w:tcPr>
          <w:p w14:paraId="09C20E1B" w14:textId="77777777" w:rsidR="00D5231F" w:rsidRDefault="00D5231F">
            <w:pPr>
              <w:rPr>
                <w:rFonts w:ascii="SF Pro Display Regular" w:eastAsia="Times New Roman" w:hAnsi="SF Pro Display Regular"/>
                <w:color w:val="000000"/>
                <w:sz w:val="18"/>
                <w:szCs w:val="18"/>
              </w:rPr>
            </w:pPr>
          </w:p>
        </w:tc>
        <w:tc>
          <w:tcPr>
            <w:tcW w:w="1240" w:type="dxa"/>
            <w:vMerge/>
            <w:tcBorders>
              <w:top w:val="single" w:sz="4" w:space="0" w:color="auto"/>
              <w:left w:val="single" w:sz="4" w:space="0" w:color="auto"/>
              <w:bottom w:val="single" w:sz="4" w:space="0" w:color="auto"/>
              <w:right w:val="single" w:sz="4" w:space="0" w:color="auto"/>
            </w:tcBorders>
            <w:vAlign w:val="center"/>
          </w:tcPr>
          <w:p w14:paraId="74A3E850" w14:textId="77777777" w:rsidR="00D5231F" w:rsidRDefault="00D5231F">
            <w:pPr>
              <w:rPr>
                <w:rFonts w:ascii="SF Pro Display Regular" w:eastAsia="Times New Roman" w:hAnsi="SF Pro Display Regular"/>
                <w:color w:val="000000"/>
                <w:sz w:val="18"/>
                <w:szCs w:val="18"/>
              </w:rPr>
            </w:pPr>
          </w:p>
        </w:tc>
        <w:tc>
          <w:tcPr>
            <w:tcW w:w="4720" w:type="dxa"/>
            <w:tcBorders>
              <w:top w:val="nil"/>
              <w:left w:val="nil"/>
              <w:bottom w:val="single" w:sz="4" w:space="0" w:color="auto"/>
              <w:right w:val="single" w:sz="4" w:space="0" w:color="auto"/>
            </w:tcBorders>
            <w:shd w:val="clear" w:color="auto" w:fill="auto"/>
            <w:vAlign w:val="center"/>
          </w:tcPr>
          <w:p w14:paraId="7DB1A4D5" w14:textId="05E4A340" w:rsidR="00870D3A" w:rsidRPr="00870D3A" w:rsidRDefault="000356B3" w:rsidP="00870D3A">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NON-ALLERGY. MEDICAL GRADE</w:t>
            </w:r>
          </w:p>
          <w:p w14:paraId="5741F86B" w14:textId="2F971FB6" w:rsidR="00D5231F" w:rsidRDefault="00A27B64">
            <w:pPr>
              <w:jc w:val="center"/>
              <w:rPr>
                <w:rFonts w:ascii="SF Pro Display Regular" w:eastAsia="SimSun" w:hAnsi="SF Pro Display Regular"/>
                <w:color w:val="000000"/>
                <w:sz w:val="18"/>
                <w:szCs w:val="18"/>
                <w:lang w:eastAsia="zh-CN"/>
              </w:rPr>
            </w:pPr>
            <w:r w:rsidRPr="00A27B64">
              <w:rPr>
                <w:rFonts w:ascii="SF Pro Display Regular" w:eastAsia="SimSun" w:hAnsi="SF Pro Display Regular" w:hint="eastAsia"/>
                <w:color w:val="0000CC"/>
                <w:sz w:val="18"/>
                <w:szCs w:val="18"/>
                <w:lang w:eastAsia="zh-CN"/>
              </w:rPr>
              <w:t xml:space="preserve">Pls provide the requirements for </w:t>
            </w:r>
            <w:proofErr w:type="gramStart"/>
            <w:r w:rsidRPr="00A27B64">
              <w:rPr>
                <w:rFonts w:ascii="SF Pro Display Regular" w:eastAsia="SimSun" w:hAnsi="SF Pro Display Regular" w:hint="eastAsia"/>
                <w:color w:val="0000CC"/>
                <w:sz w:val="18"/>
                <w:szCs w:val="18"/>
                <w:lang w:eastAsia="zh-CN"/>
              </w:rPr>
              <w:t>reference.(</w:t>
            </w:r>
            <w:proofErr w:type="gramEnd"/>
            <w:r w:rsidRPr="00A27B64">
              <w:rPr>
                <w:rFonts w:ascii="SF Pro Display Regular" w:eastAsia="SimSun" w:hAnsi="SF Pro Display Regular"/>
                <w:color w:val="0000CC"/>
                <w:sz w:val="18"/>
                <w:szCs w:val="18"/>
                <w:lang w:eastAsia="zh-CN"/>
              </w:rPr>
              <w:t>Since</w:t>
            </w:r>
            <w:r w:rsidRPr="00A27B64">
              <w:rPr>
                <w:rFonts w:ascii="SF Pro Display Regular" w:eastAsia="SimSun" w:hAnsi="SF Pro Display Regular" w:hint="eastAsia"/>
                <w:color w:val="0000CC"/>
                <w:sz w:val="18"/>
                <w:szCs w:val="18"/>
                <w:lang w:eastAsia="zh-CN"/>
              </w:rPr>
              <w:t xml:space="preserve"> the sensor is not medical grade,</w:t>
            </w:r>
            <w:r w:rsidR="00F01550">
              <w:rPr>
                <w:rFonts w:ascii="SF Pro Display Regular" w:eastAsia="SimSun" w:hAnsi="SF Pro Display Regular" w:hint="eastAsia"/>
                <w:color w:val="0000CC"/>
                <w:sz w:val="18"/>
                <w:szCs w:val="18"/>
                <w:lang w:eastAsia="zh-CN"/>
              </w:rPr>
              <w:t xml:space="preserve"> </w:t>
            </w:r>
            <w:r w:rsidRPr="00A27B64">
              <w:rPr>
                <w:rFonts w:ascii="SF Pro Display Regular" w:eastAsia="SimSun" w:hAnsi="SF Pro Display Regular" w:hint="eastAsia"/>
                <w:color w:val="0000CC"/>
                <w:sz w:val="18"/>
                <w:szCs w:val="18"/>
                <w:lang w:eastAsia="zh-CN"/>
              </w:rPr>
              <w:t>so do</w:t>
            </w:r>
            <w:r w:rsidR="00F01550">
              <w:rPr>
                <w:rFonts w:ascii="SF Pro Display Regular" w:eastAsia="SimSun" w:hAnsi="SF Pro Display Regular" w:hint="eastAsia"/>
                <w:color w:val="0000CC"/>
                <w:sz w:val="18"/>
                <w:szCs w:val="18"/>
                <w:lang w:eastAsia="zh-CN"/>
              </w:rPr>
              <w:t xml:space="preserve"> </w:t>
            </w:r>
            <w:r w:rsidRPr="00A27B64">
              <w:rPr>
                <w:rFonts w:ascii="SF Pro Display Regular" w:eastAsia="SimSun" w:hAnsi="SF Pro Display Regular" w:hint="eastAsia"/>
                <w:color w:val="0000CC"/>
                <w:sz w:val="18"/>
                <w:szCs w:val="18"/>
                <w:lang w:eastAsia="zh-CN"/>
              </w:rPr>
              <w:t>not recommend this certification.)</w:t>
            </w:r>
            <w:r w:rsidR="00870D3A">
              <w:rPr>
                <w:rFonts w:ascii="SF Pro Display Regular" w:eastAsia="SimSun" w:hAnsi="SF Pro Display Regular"/>
                <w:color w:val="0000CC"/>
                <w:sz w:val="18"/>
                <w:szCs w:val="18"/>
                <w:lang w:eastAsia="zh-CN"/>
              </w:rPr>
              <w:t xml:space="preserve"> </w:t>
            </w:r>
            <w:r w:rsidR="00870D3A">
              <w:rPr>
                <w:rFonts w:ascii="SF Pro Display Regular" w:eastAsia="SimSun" w:hAnsi="SF Pro Display Regular"/>
                <w:color w:val="FF0000"/>
                <w:sz w:val="18"/>
                <w:szCs w:val="18"/>
                <w:lang w:eastAsia="zh-CN"/>
              </w:rPr>
              <w:t>–Materials should not produce allergies and should be tested</w:t>
            </w:r>
          </w:p>
        </w:tc>
      </w:tr>
      <w:tr w:rsidR="00D5231F" w14:paraId="71E0B08A" w14:textId="77777777">
        <w:trPr>
          <w:trHeight w:val="240"/>
        </w:trPr>
        <w:tc>
          <w:tcPr>
            <w:tcW w:w="720" w:type="dxa"/>
            <w:vMerge/>
            <w:tcBorders>
              <w:top w:val="single" w:sz="4" w:space="0" w:color="auto"/>
              <w:left w:val="single" w:sz="4" w:space="0" w:color="auto"/>
              <w:bottom w:val="single" w:sz="4" w:space="0" w:color="auto"/>
              <w:right w:val="single" w:sz="4" w:space="0" w:color="auto"/>
            </w:tcBorders>
            <w:vAlign w:val="center"/>
          </w:tcPr>
          <w:p w14:paraId="7E1B7E04" w14:textId="77777777" w:rsidR="00D5231F" w:rsidRDefault="00D5231F">
            <w:pPr>
              <w:rPr>
                <w:rFonts w:ascii="SF Pro Display Regular" w:eastAsia="Times New Roman" w:hAnsi="SF Pro Display Regular"/>
                <w:color w:val="000000"/>
                <w:sz w:val="18"/>
                <w:szCs w:val="18"/>
              </w:rPr>
            </w:pPr>
          </w:p>
        </w:tc>
        <w:tc>
          <w:tcPr>
            <w:tcW w:w="1420" w:type="dxa"/>
            <w:vMerge/>
            <w:tcBorders>
              <w:top w:val="single" w:sz="4" w:space="0" w:color="auto"/>
              <w:left w:val="single" w:sz="4" w:space="0" w:color="auto"/>
              <w:bottom w:val="single" w:sz="4" w:space="0" w:color="auto"/>
              <w:right w:val="single" w:sz="4" w:space="0" w:color="auto"/>
            </w:tcBorders>
            <w:vAlign w:val="center"/>
          </w:tcPr>
          <w:p w14:paraId="7FBE67D2" w14:textId="77777777" w:rsidR="00D5231F" w:rsidRDefault="00D5231F">
            <w:pPr>
              <w:rPr>
                <w:rFonts w:ascii="SF Pro Display Regular" w:eastAsia="Times New Roman" w:hAnsi="SF Pro Display Regular"/>
                <w:color w:val="000000"/>
                <w:sz w:val="18"/>
                <w:szCs w:val="18"/>
              </w:rPr>
            </w:pPr>
          </w:p>
        </w:tc>
        <w:tc>
          <w:tcPr>
            <w:tcW w:w="1500" w:type="dxa"/>
            <w:vMerge/>
            <w:tcBorders>
              <w:top w:val="single" w:sz="4" w:space="0" w:color="auto"/>
              <w:left w:val="single" w:sz="4" w:space="0" w:color="auto"/>
              <w:bottom w:val="single" w:sz="4" w:space="0" w:color="auto"/>
              <w:right w:val="single" w:sz="4" w:space="0" w:color="auto"/>
            </w:tcBorders>
            <w:vAlign w:val="center"/>
          </w:tcPr>
          <w:p w14:paraId="46A1D39B" w14:textId="77777777" w:rsidR="00D5231F" w:rsidRDefault="00D5231F">
            <w:pPr>
              <w:rPr>
                <w:rFonts w:ascii="SF Pro Display Regular" w:eastAsia="Times New Roman" w:hAnsi="SF Pro Display Regular"/>
                <w:color w:val="000000"/>
                <w:sz w:val="18"/>
                <w:szCs w:val="18"/>
              </w:rPr>
            </w:pPr>
          </w:p>
        </w:tc>
        <w:tc>
          <w:tcPr>
            <w:tcW w:w="1240" w:type="dxa"/>
            <w:vMerge/>
            <w:tcBorders>
              <w:top w:val="single" w:sz="4" w:space="0" w:color="auto"/>
              <w:left w:val="single" w:sz="4" w:space="0" w:color="auto"/>
              <w:bottom w:val="single" w:sz="4" w:space="0" w:color="auto"/>
              <w:right w:val="single" w:sz="4" w:space="0" w:color="auto"/>
            </w:tcBorders>
            <w:vAlign w:val="center"/>
          </w:tcPr>
          <w:p w14:paraId="493FC5F0" w14:textId="77777777" w:rsidR="00D5231F" w:rsidRDefault="00D5231F">
            <w:pPr>
              <w:rPr>
                <w:rFonts w:ascii="SF Pro Display Regular" w:eastAsia="Times New Roman" w:hAnsi="SF Pro Display Regular"/>
                <w:color w:val="000000"/>
                <w:sz w:val="18"/>
                <w:szCs w:val="18"/>
              </w:rPr>
            </w:pPr>
          </w:p>
        </w:tc>
        <w:tc>
          <w:tcPr>
            <w:tcW w:w="4720" w:type="dxa"/>
            <w:tcBorders>
              <w:top w:val="nil"/>
              <w:left w:val="nil"/>
              <w:bottom w:val="single" w:sz="4" w:space="0" w:color="auto"/>
              <w:right w:val="single" w:sz="4" w:space="0" w:color="auto"/>
            </w:tcBorders>
            <w:shd w:val="clear" w:color="auto" w:fill="auto"/>
            <w:vAlign w:val="center"/>
          </w:tcPr>
          <w:p w14:paraId="2E995FDB"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RF TUNNING</w:t>
            </w:r>
          </w:p>
          <w:p w14:paraId="4CFF1BF7" w14:textId="77777777" w:rsidR="00D5231F" w:rsidRPr="00A27B64" w:rsidRDefault="00A27B64">
            <w:pPr>
              <w:jc w:val="center"/>
              <w:rPr>
                <w:rFonts w:ascii="SF Pro Display Regular" w:eastAsia="SimSun" w:hAnsi="SF Pro Display Regular"/>
                <w:color w:val="0000CC"/>
                <w:sz w:val="18"/>
                <w:szCs w:val="18"/>
                <w:lang w:eastAsia="zh-CN"/>
              </w:rPr>
            </w:pPr>
            <w:r w:rsidRPr="00A27B64">
              <w:rPr>
                <w:rFonts w:ascii="SF Pro Display Regular" w:eastAsia="SimSun" w:hAnsi="SF Pro Display Regular" w:hint="eastAsia"/>
                <w:color w:val="0000CC"/>
                <w:sz w:val="18"/>
                <w:szCs w:val="18"/>
                <w:lang w:eastAsia="zh-CN"/>
              </w:rPr>
              <w:t>We follow 3GPP standard.</w:t>
            </w:r>
          </w:p>
        </w:tc>
      </w:tr>
      <w:tr w:rsidR="00D5231F" w14:paraId="04447338" w14:textId="77777777">
        <w:trPr>
          <w:trHeight w:val="240"/>
        </w:trPr>
        <w:tc>
          <w:tcPr>
            <w:tcW w:w="720" w:type="dxa"/>
            <w:vMerge/>
            <w:tcBorders>
              <w:top w:val="single" w:sz="4" w:space="0" w:color="auto"/>
              <w:left w:val="single" w:sz="4" w:space="0" w:color="auto"/>
              <w:bottom w:val="single" w:sz="4" w:space="0" w:color="auto"/>
              <w:right w:val="single" w:sz="4" w:space="0" w:color="auto"/>
            </w:tcBorders>
            <w:vAlign w:val="center"/>
          </w:tcPr>
          <w:p w14:paraId="53E187DB" w14:textId="77777777" w:rsidR="00D5231F" w:rsidRDefault="00D5231F">
            <w:pPr>
              <w:rPr>
                <w:rFonts w:ascii="SF Pro Display Regular" w:eastAsia="Times New Roman" w:hAnsi="SF Pro Display Regular"/>
                <w:color w:val="000000"/>
                <w:sz w:val="18"/>
                <w:szCs w:val="18"/>
              </w:rPr>
            </w:pPr>
          </w:p>
        </w:tc>
        <w:tc>
          <w:tcPr>
            <w:tcW w:w="1420" w:type="dxa"/>
            <w:vMerge/>
            <w:tcBorders>
              <w:top w:val="single" w:sz="4" w:space="0" w:color="auto"/>
              <w:left w:val="single" w:sz="4" w:space="0" w:color="auto"/>
              <w:bottom w:val="single" w:sz="4" w:space="0" w:color="auto"/>
              <w:right w:val="single" w:sz="4" w:space="0" w:color="auto"/>
            </w:tcBorders>
            <w:vAlign w:val="center"/>
          </w:tcPr>
          <w:p w14:paraId="0E25C1CA" w14:textId="77777777" w:rsidR="00D5231F" w:rsidRDefault="00D5231F">
            <w:pPr>
              <w:rPr>
                <w:rFonts w:ascii="SF Pro Display Regular" w:eastAsia="Times New Roman" w:hAnsi="SF Pro Display Regular"/>
                <w:color w:val="000000"/>
                <w:sz w:val="18"/>
                <w:szCs w:val="18"/>
              </w:rPr>
            </w:pPr>
          </w:p>
        </w:tc>
        <w:tc>
          <w:tcPr>
            <w:tcW w:w="1500" w:type="dxa"/>
            <w:vMerge/>
            <w:tcBorders>
              <w:top w:val="single" w:sz="4" w:space="0" w:color="auto"/>
              <w:left w:val="single" w:sz="4" w:space="0" w:color="auto"/>
              <w:bottom w:val="single" w:sz="4" w:space="0" w:color="auto"/>
              <w:right w:val="single" w:sz="4" w:space="0" w:color="auto"/>
            </w:tcBorders>
            <w:vAlign w:val="center"/>
          </w:tcPr>
          <w:p w14:paraId="59882511" w14:textId="77777777" w:rsidR="00D5231F" w:rsidRDefault="00D5231F">
            <w:pPr>
              <w:rPr>
                <w:rFonts w:ascii="SF Pro Display Regular" w:eastAsia="Times New Roman" w:hAnsi="SF Pro Display Regular"/>
                <w:color w:val="000000"/>
                <w:sz w:val="18"/>
                <w:szCs w:val="18"/>
              </w:rPr>
            </w:pPr>
          </w:p>
        </w:tc>
        <w:tc>
          <w:tcPr>
            <w:tcW w:w="1240" w:type="dxa"/>
            <w:vMerge/>
            <w:tcBorders>
              <w:top w:val="single" w:sz="4" w:space="0" w:color="auto"/>
              <w:left w:val="single" w:sz="4" w:space="0" w:color="auto"/>
              <w:bottom w:val="single" w:sz="4" w:space="0" w:color="auto"/>
              <w:right w:val="single" w:sz="4" w:space="0" w:color="auto"/>
            </w:tcBorders>
            <w:vAlign w:val="center"/>
          </w:tcPr>
          <w:p w14:paraId="5702F057" w14:textId="77777777" w:rsidR="00D5231F" w:rsidRDefault="00D5231F">
            <w:pPr>
              <w:rPr>
                <w:rFonts w:ascii="SF Pro Display Regular" w:eastAsia="Times New Roman" w:hAnsi="SF Pro Display Regular"/>
                <w:color w:val="000000"/>
                <w:sz w:val="18"/>
                <w:szCs w:val="18"/>
              </w:rPr>
            </w:pPr>
          </w:p>
        </w:tc>
        <w:tc>
          <w:tcPr>
            <w:tcW w:w="4720" w:type="dxa"/>
            <w:tcBorders>
              <w:top w:val="nil"/>
              <w:left w:val="nil"/>
              <w:bottom w:val="single" w:sz="4" w:space="0" w:color="auto"/>
              <w:right w:val="single" w:sz="4" w:space="0" w:color="auto"/>
            </w:tcBorders>
            <w:shd w:val="clear" w:color="auto" w:fill="auto"/>
            <w:vAlign w:val="center"/>
          </w:tcPr>
          <w:p w14:paraId="26CB1A6A"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BATTERY SECURITY REPORT</w:t>
            </w:r>
          </w:p>
          <w:p w14:paraId="58C1220F" w14:textId="77777777" w:rsidR="00D5231F" w:rsidRPr="00870D3A" w:rsidRDefault="000356B3" w:rsidP="00870D3A">
            <w:pPr>
              <w:jc w:val="center"/>
              <w:rPr>
                <w:rFonts w:ascii="SF Pro Display Regular" w:eastAsia="SimSun" w:hAnsi="SF Pro Display Regular"/>
                <w:sz w:val="18"/>
                <w:szCs w:val="18"/>
                <w:lang w:eastAsia="zh-CN"/>
              </w:rPr>
            </w:pPr>
            <w:r w:rsidRPr="00870D3A">
              <w:rPr>
                <w:rFonts w:ascii="SF Pro Display Regular" w:eastAsia="SimSun" w:hAnsi="SF Pro Display Regular" w:hint="eastAsia"/>
                <w:sz w:val="18"/>
                <w:szCs w:val="18"/>
                <w:lang w:eastAsia="zh-CN"/>
              </w:rPr>
              <w:t>UN38.3</w:t>
            </w:r>
          </w:p>
        </w:tc>
      </w:tr>
      <w:tr w:rsidR="00D5231F" w14:paraId="0711CB8F" w14:textId="77777777">
        <w:trPr>
          <w:trHeight w:val="720"/>
        </w:trPr>
        <w:tc>
          <w:tcPr>
            <w:tcW w:w="720" w:type="dxa"/>
            <w:vMerge/>
            <w:tcBorders>
              <w:top w:val="single" w:sz="4" w:space="0" w:color="auto"/>
              <w:left w:val="single" w:sz="4" w:space="0" w:color="auto"/>
              <w:bottom w:val="single" w:sz="4" w:space="0" w:color="auto"/>
              <w:right w:val="single" w:sz="4" w:space="0" w:color="auto"/>
            </w:tcBorders>
            <w:vAlign w:val="center"/>
          </w:tcPr>
          <w:p w14:paraId="5104CFAF" w14:textId="77777777" w:rsidR="00D5231F" w:rsidRDefault="00D5231F">
            <w:pPr>
              <w:rPr>
                <w:rFonts w:ascii="SF Pro Display Regular" w:eastAsia="Times New Roman" w:hAnsi="SF Pro Display Regular"/>
                <w:color w:val="000000"/>
                <w:sz w:val="18"/>
                <w:szCs w:val="18"/>
              </w:rPr>
            </w:pPr>
          </w:p>
        </w:tc>
        <w:tc>
          <w:tcPr>
            <w:tcW w:w="1420" w:type="dxa"/>
            <w:vMerge/>
            <w:tcBorders>
              <w:top w:val="single" w:sz="4" w:space="0" w:color="auto"/>
              <w:left w:val="single" w:sz="4" w:space="0" w:color="auto"/>
              <w:bottom w:val="single" w:sz="4" w:space="0" w:color="auto"/>
              <w:right w:val="single" w:sz="4" w:space="0" w:color="auto"/>
            </w:tcBorders>
            <w:vAlign w:val="center"/>
          </w:tcPr>
          <w:p w14:paraId="40A04A16" w14:textId="77777777" w:rsidR="00D5231F" w:rsidRDefault="00D5231F">
            <w:pPr>
              <w:rPr>
                <w:rFonts w:ascii="SF Pro Display Regular" w:eastAsia="Times New Roman" w:hAnsi="SF Pro Display Regular"/>
                <w:color w:val="000000"/>
                <w:sz w:val="18"/>
                <w:szCs w:val="18"/>
              </w:rPr>
            </w:pPr>
          </w:p>
        </w:tc>
        <w:tc>
          <w:tcPr>
            <w:tcW w:w="1500" w:type="dxa"/>
            <w:vMerge/>
            <w:tcBorders>
              <w:top w:val="single" w:sz="4" w:space="0" w:color="auto"/>
              <w:left w:val="single" w:sz="4" w:space="0" w:color="auto"/>
              <w:bottom w:val="single" w:sz="4" w:space="0" w:color="auto"/>
              <w:right w:val="single" w:sz="4" w:space="0" w:color="auto"/>
            </w:tcBorders>
            <w:vAlign w:val="center"/>
          </w:tcPr>
          <w:p w14:paraId="6046FBD7" w14:textId="77777777" w:rsidR="00D5231F" w:rsidRDefault="00D5231F">
            <w:pPr>
              <w:rPr>
                <w:rFonts w:ascii="SF Pro Display Regular" w:eastAsia="Times New Roman" w:hAnsi="SF Pro Display Regular"/>
                <w:color w:val="000000"/>
                <w:sz w:val="18"/>
                <w:szCs w:val="18"/>
              </w:rPr>
            </w:pPr>
          </w:p>
        </w:tc>
        <w:tc>
          <w:tcPr>
            <w:tcW w:w="1240" w:type="dxa"/>
            <w:vMerge w:val="restart"/>
            <w:tcBorders>
              <w:top w:val="nil"/>
              <w:left w:val="single" w:sz="4" w:space="0" w:color="auto"/>
              <w:bottom w:val="single" w:sz="4" w:space="0" w:color="auto"/>
              <w:right w:val="single" w:sz="4" w:space="0" w:color="auto"/>
            </w:tcBorders>
            <w:shd w:val="clear" w:color="auto" w:fill="auto"/>
            <w:vAlign w:val="center"/>
          </w:tcPr>
          <w:p w14:paraId="1E385CBF"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CERTIFICATES OR PROVING MATERIALS</w:t>
            </w:r>
          </w:p>
        </w:tc>
        <w:tc>
          <w:tcPr>
            <w:tcW w:w="4720" w:type="dxa"/>
            <w:tcBorders>
              <w:top w:val="nil"/>
              <w:left w:val="nil"/>
              <w:bottom w:val="single" w:sz="4" w:space="0" w:color="auto"/>
              <w:right w:val="single" w:sz="4" w:space="0" w:color="auto"/>
            </w:tcBorders>
            <w:shd w:val="clear" w:color="auto" w:fill="auto"/>
            <w:vAlign w:val="center"/>
          </w:tcPr>
          <w:p w14:paraId="734AC59A"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IP67 (or superior) COMPLIANCE</w:t>
            </w:r>
          </w:p>
          <w:p w14:paraId="168BAA52" w14:textId="77777777" w:rsidR="00D5231F" w:rsidRDefault="00D5231F">
            <w:pPr>
              <w:jc w:val="center"/>
              <w:rPr>
                <w:rFonts w:ascii="SF Pro Display Regular" w:eastAsia="SimSun" w:hAnsi="SF Pro Display Regular"/>
                <w:color w:val="000000"/>
                <w:sz w:val="18"/>
                <w:szCs w:val="18"/>
                <w:lang w:eastAsia="zh-CN"/>
              </w:rPr>
            </w:pPr>
          </w:p>
        </w:tc>
      </w:tr>
      <w:tr w:rsidR="00D5231F" w14:paraId="0475A160" w14:textId="77777777">
        <w:trPr>
          <w:trHeight w:val="240"/>
        </w:trPr>
        <w:tc>
          <w:tcPr>
            <w:tcW w:w="720" w:type="dxa"/>
            <w:vMerge/>
            <w:tcBorders>
              <w:top w:val="single" w:sz="4" w:space="0" w:color="auto"/>
              <w:left w:val="single" w:sz="4" w:space="0" w:color="auto"/>
              <w:bottom w:val="single" w:sz="4" w:space="0" w:color="auto"/>
              <w:right w:val="single" w:sz="4" w:space="0" w:color="auto"/>
            </w:tcBorders>
            <w:vAlign w:val="center"/>
          </w:tcPr>
          <w:p w14:paraId="50BAD02A" w14:textId="77777777" w:rsidR="00D5231F" w:rsidRDefault="00D5231F">
            <w:pPr>
              <w:rPr>
                <w:rFonts w:ascii="SF Pro Display Regular" w:eastAsia="Times New Roman" w:hAnsi="SF Pro Display Regular"/>
                <w:color w:val="000000"/>
                <w:sz w:val="18"/>
                <w:szCs w:val="18"/>
              </w:rPr>
            </w:pPr>
          </w:p>
        </w:tc>
        <w:tc>
          <w:tcPr>
            <w:tcW w:w="1420" w:type="dxa"/>
            <w:vMerge/>
            <w:tcBorders>
              <w:top w:val="single" w:sz="4" w:space="0" w:color="auto"/>
              <w:left w:val="single" w:sz="4" w:space="0" w:color="auto"/>
              <w:bottom w:val="single" w:sz="4" w:space="0" w:color="auto"/>
              <w:right w:val="single" w:sz="4" w:space="0" w:color="auto"/>
            </w:tcBorders>
            <w:vAlign w:val="center"/>
          </w:tcPr>
          <w:p w14:paraId="29D0C356" w14:textId="77777777" w:rsidR="00D5231F" w:rsidRDefault="00D5231F">
            <w:pPr>
              <w:rPr>
                <w:rFonts w:ascii="SF Pro Display Regular" w:eastAsia="Times New Roman" w:hAnsi="SF Pro Display Regular"/>
                <w:color w:val="000000"/>
                <w:sz w:val="18"/>
                <w:szCs w:val="18"/>
              </w:rPr>
            </w:pPr>
          </w:p>
        </w:tc>
        <w:tc>
          <w:tcPr>
            <w:tcW w:w="1500" w:type="dxa"/>
            <w:vMerge/>
            <w:tcBorders>
              <w:top w:val="single" w:sz="4" w:space="0" w:color="auto"/>
              <w:left w:val="single" w:sz="4" w:space="0" w:color="auto"/>
              <w:bottom w:val="single" w:sz="4" w:space="0" w:color="auto"/>
              <w:right w:val="single" w:sz="4" w:space="0" w:color="auto"/>
            </w:tcBorders>
            <w:vAlign w:val="center"/>
          </w:tcPr>
          <w:p w14:paraId="48E2792F" w14:textId="77777777" w:rsidR="00D5231F" w:rsidRDefault="00D5231F">
            <w:pPr>
              <w:rPr>
                <w:rFonts w:ascii="SF Pro Display Regular" w:eastAsia="Times New Roman" w:hAnsi="SF Pro Display Regular"/>
                <w:color w:val="000000"/>
                <w:sz w:val="18"/>
                <w:szCs w:val="18"/>
              </w:rPr>
            </w:pPr>
          </w:p>
        </w:tc>
        <w:tc>
          <w:tcPr>
            <w:tcW w:w="1240" w:type="dxa"/>
            <w:vMerge/>
            <w:tcBorders>
              <w:top w:val="nil"/>
              <w:left w:val="single" w:sz="4" w:space="0" w:color="auto"/>
              <w:bottom w:val="single" w:sz="4" w:space="0" w:color="auto"/>
              <w:right w:val="single" w:sz="4" w:space="0" w:color="auto"/>
            </w:tcBorders>
            <w:vAlign w:val="center"/>
          </w:tcPr>
          <w:p w14:paraId="334FC9BB" w14:textId="77777777" w:rsidR="00D5231F" w:rsidRDefault="00D5231F">
            <w:pPr>
              <w:rPr>
                <w:rFonts w:ascii="SF Pro Display Regular" w:eastAsia="Times New Roman" w:hAnsi="SF Pro Display Regular"/>
                <w:color w:val="000000"/>
                <w:sz w:val="18"/>
                <w:szCs w:val="18"/>
              </w:rPr>
            </w:pPr>
          </w:p>
        </w:tc>
        <w:tc>
          <w:tcPr>
            <w:tcW w:w="4720" w:type="dxa"/>
            <w:tcBorders>
              <w:top w:val="nil"/>
              <w:left w:val="nil"/>
              <w:bottom w:val="single" w:sz="4" w:space="0" w:color="auto"/>
              <w:right w:val="single" w:sz="4" w:space="0" w:color="auto"/>
            </w:tcBorders>
            <w:shd w:val="clear" w:color="auto" w:fill="auto"/>
            <w:vAlign w:val="center"/>
          </w:tcPr>
          <w:p w14:paraId="16FAD39E" w14:textId="77777777" w:rsidR="00D5231F" w:rsidRDefault="000356B3">
            <w:pPr>
              <w:jc w:val="center"/>
              <w:rPr>
                <w:rFonts w:ascii="SF Pro Display Regular" w:eastAsia="SimSun" w:hAnsi="SF Pro Display Regular"/>
                <w:color w:val="000000"/>
                <w:sz w:val="18"/>
                <w:szCs w:val="18"/>
                <w:lang w:eastAsia="zh-CN"/>
              </w:rPr>
            </w:pPr>
            <w:r>
              <w:rPr>
                <w:rFonts w:ascii="SF Pro Display Regular" w:eastAsia="Times New Roman" w:hAnsi="SF Pro Display Regular"/>
                <w:color w:val="000000"/>
                <w:sz w:val="18"/>
                <w:szCs w:val="18"/>
              </w:rPr>
              <w:t>GORILLA GLASS 3 COMPLIANCE</w:t>
            </w:r>
          </w:p>
          <w:p w14:paraId="2F950F38" w14:textId="77777777" w:rsidR="00D5231F" w:rsidRDefault="00D5231F">
            <w:pPr>
              <w:jc w:val="center"/>
              <w:rPr>
                <w:rFonts w:ascii="SF Pro Display Regular" w:eastAsia="SimSun" w:hAnsi="SF Pro Display Regular"/>
                <w:color w:val="000000"/>
                <w:sz w:val="18"/>
                <w:szCs w:val="18"/>
                <w:lang w:eastAsia="zh-CN"/>
              </w:rPr>
            </w:pPr>
          </w:p>
        </w:tc>
      </w:tr>
      <w:tr w:rsidR="00D5231F" w14:paraId="4D2600B0" w14:textId="77777777">
        <w:trPr>
          <w:trHeight w:val="240"/>
        </w:trPr>
        <w:tc>
          <w:tcPr>
            <w:tcW w:w="720" w:type="dxa"/>
            <w:vMerge/>
            <w:tcBorders>
              <w:top w:val="single" w:sz="4" w:space="0" w:color="auto"/>
              <w:left w:val="single" w:sz="4" w:space="0" w:color="auto"/>
              <w:bottom w:val="single" w:sz="4" w:space="0" w:color="auto"/>
              <w:right w:val="single" w:sz="4" w:space="0" w:color="auto"/>
            </w:tcBorders>
            <w:vAlign w:val="center"/>
          </w:tcPr>
          <w:p w14:paraId="2FBCA509" w14:textId="77777777" w:rsidR="00D5231F" w:rsidRDefault="00D5231F">
            <w:pPr>
              <w:rPr>
                <w:rFonts w:ascii="SF Pro Display Regular" w:eastAsia="Times New Roman" w:hAnsi="SF Pro Display Regular"/>
                <w:color w:val="000000"/>
                <w:sz w:val="18"/>
                <w:szCs w:val="18"/>
              </w:rPr>
            </w:pPr>
          </w:p>
        </w:tc>
        <w:tc>
          <w:tcPr>
            <w:tcW w:w="1420" w:type="dxa"/>
            <w:vMerge/>
            <w:tcBorders>
              <w:top w:val="single" w:sz="4" w:space="0" w:color="auto"/>
              <w:left w:val="single" w:sz="4" w:space="0" w:color="auto"/>
              <w:bottom w:val="single" w:sz="4" w:space="0" w:color="auto"/>
              <w:right w:val="single" w:sz="4" w:space="0" w:color="auto"/>
            </w:tcBorders>
            <w:vAlign w:val="center"/>
          </w:tcPr>
          <w:p w14:paraId="731416D8" w14:textId="77777777" w:rsidR="00D5231F" w:rsidRDefault="00D5231F">
            <w:pPr>
              <w:rPr>
                <w:rFonts w:ascii="SF Pro Display Regular" w:eastAsia="Times New Roman" w:hAnsi="SF Pro Display Regular"/>
                <w:color w:val="000000"/>
                <w:sz w:val="18"/>
                <w:szCs w:val="18"/>
              </w:rPr>
            </w:pPr>
          </w:p>
        </w:tc>
        <w:tc>
          <w:tcPr>
            <w:tcW w:w="1500" w:type="dxa"/>
            <w:vMerge/>
            <w:tcBorders>
              <w:top w:val="single" w:sz="4" w:space="0" w:color="auto"/>
              <w:left w:val="single" w:sz="4" w:space="0" w:color="auto"/>
              <w:bottom w:val="single" w:sz="4" w:space="0" w:color="auto"/>
              <w:right w:val="single" w:sz="4" w:space="0" w:color="auto"/>
            </w:tcBorders>
            <w:vAlign w:val="center"/>
          </w:tcPr>
          <w:p w14:paraId="64BD4EBC" w14:textId="77777777" w:rsidR="00D5231F" w:rsidRDefault="00D5231F">
            <w:pPr>
              <w:rPr>
                <w:rFonts w:ascii="SF Pro Display Regular" w:eastAsia="Times New Roman" w:hAnsi="SF Pro Display Regular"/>
                <w:color w:val="000000"/>
                <w:sz w:val="18"/>
                <w:szCs w:val="18"/>
              </w:rPr>
            </w:pPr>
          </w:p>
        </w:tc>
        <w:tc>
          <w:tcPr>
            <w:tcW w:w="1240" w:type="dxa"/>
            <w:vMerge/>
            <w:tcBorders>
              <w:top w:val="nil"/>
              <w:left w:val="single" w:sz="4" w:space="0" w:color="auto"/>
              <w:bottom w:val="single" w:sz="4" w:space="0" w:color="auto"/>
              <w:right w:val="single" w:sz="4" w:space="0" w:color="auto"/>
            </w:tcBorders>
            <w:vAlign w:val="center"/>
          </w:tcPr>
          <w:p w14:paraId="4D825C49" w14:textId="77777777" w:rsidR="00D5231F" w:rsidRDefault="00D5231F">
            <w:pPr>
              <w:rPr>
                <w:rFonts w:ascii="SF Pro Display Regular" w:eastAsia="Times New Roman" w:hAnsi="SF Pro Display Regular"/>
                <w:color w:val="000000"/>
                <w:sz w:val="18"/>
                <w:szCs w:val="18"/>
              </w:rPr>
            </w:pPr>
          </w:p>
        </w:tc>
        <w:tc>
          <w:tcPr>
            <w:tcW w:w="4720" w:type="dxa"/>
            <w:tcBorders>
              <w:top w:val="nil"/>
              <w:left w:val="nil"/>
              <w:bottom w:val="single" w:sz="4" w:space="0" w:color="auto"/>
              <w:right w:val="single" w:sz="4" w:space="0" w:color="auto"/>
            </w:tcBorders>
            <w:shd w:val="clear" w:color="auto" w:fill="auto"/>
            <w:vAlign w:val="center"/>
          </w:tcPr>
          <w:p w14:paraId="1D1B3C21"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BATTERY TRANSPORTATION CERT: UN38.3</w:t>
            </w:r>
          </w:p>
          <w:p w14:paraId="38DE8F23" w14:textId="77777777" w:rsidR="00D5231F" w:rsidRPr="00A27B64" w:rsidRDefault="00A27B64">
            <w:pPr>
              <w:jc w:val="center"/>
              <w:rPr>
                <w:rFonts w:ascii="SF Pro Display Regular" w:eastAsia="SimSun" w:hAnsi="SF Pro Display Regular"/>
                <w:color w:val="0000CC"/>
                <w:sz w:val="18"/>
                <w:szCs w:val="18"/>
                <w:lang w:eastAsia="zh-CN"/>
              </w:rPr>
            </w:pPr>
            <w:r w:rsidRPr="00A27B64">
              <w:rPr>
                <w:rFonts w:ascii="SF Pro Display Regular" w:eastAsia="SimSun" w:hAnsi="SF Pro Display Regular"/>
                <w:color w:val="0000CC"/>
                <w:sz w:val="18"/>
                <w:szCs w:val="18"/>
                <w:lang w:eastAsia="zh-CN"/>
              </w:rPr>
              <w:t>B</w:t>
            </w:r>
            <w:r w:rsidRPr="00A27B64">
              <w:rPr>
                <w:rFonts w:ascii="SF Pro Display Regular" w:eastAsia="SimSun" w:hAnsi="SF Pro Display Regular" w:hint="eastAsia"/>
                <w:color w:val="0000CC"/>
                <w:sz w:val="18"/>
                <w:szCs w:val="18"/>
                <w:lang w:eastAsia="zh-CN"/>
              </w:rPr>
              <w:t>attery vendor provide.</w:t>
            </w:r>
          </w:p>
        </w:tc>
      </w:tr>
      <w:tr w:rsidR="00D5231F" w14:paraId="700B5068" w14:textId="77777777">
        <w:trPr>
          <w:trHeight w:val="240"/>
        </w:trPr>
        <w:tc>
          <w:tcPr>
            <w:tcW w:w="720" w:type="dxa"/>
            <w:vMerge/>
            <w:tcBorders>
              <w:top w:val="single" w:sz="4" w:space="0" w:color="auto"/>
              <w:left w:val="single" w:sz="4" w:space="0" w:color="auto"/>
              <w:bottom w:val="single" w:sz="4" w:space="0" w:color="auto"/>
              <w:right w:val="single" w:sz="4" w:space="0" w:color="auto"/>
            </w:tcBorders>
            <w:vAlign w:val="center"/>
          </w:tcPr>
          <w:p w14:paraId="45F54B03" w14:textId="77777777" w:rsidR="00D5231F" w:rsidRDefault="00D5231F">
            <w:pPr>
              <w:rPr>
                <w:rFonts w:ascii="SF Pro Display Regular" w:eastAsia="Times New Roman" w:hAnsi="SF Pro Display Regular"/>
                <w:color w:val="000000"/>
                <w:sz w:val="18"/>
                <w:szCs w:val="18"/>
              </w:rPr>
            </w:pPr>
          </w:p>
        </w:tc>
        <w:tc>
          <w:tcPr>
            <w:tcW w:w="1420" w:type="dxa"/>
            <w:vMerge/>
            <w:tcBorders>
              <w:top w:val="single" w:sz="4" w:space="0" w:color="auto"/>
              <w:left w:val="single" w:sz="4" w:space="0" w:color="auto"/>
              <w:bottom w:val="single" w:sz="4" w:space="0" w:color="auto"/>
              <w:right w:val="single" w:sz="4" w:space="0" w:color="auto"/>
            </w:tcBorders>
            <w:vAlign w:val="center"/>
          </w:tcPr>
          <w:p w14:paraId="6E4B7B38" w14:textId="77777777" w:rsidR="00D5231F" w:rsidRDefault="00D5231F">
            <w:pPr>
              <w:rPr>
                <w:rFonts w:ascii="SF Pro Display Regular" w:eastAsia="Times New Roman" w:hAnsi="SF Pro Display Regular"/>
                <w:color w:val="000000"/>
                <w:sz w:val="18"/>
                <w:szCs w:val="18"/>
              </w:rPr>
            </w:pPr>
          </w:p>
        </w:tc>
        <w:tc>
          <w:tcPr>
            <w:tcW w:w="1500" w:type="dxa"/>
            <w:vMerge/>
            <w:tcBorders>
              <w:top w:val="single" w:sz="4" w:space="0" w:color="auto"/>
              <w:left w:val="single" w:sz="4" w:space="0" w:color="auto"/>
              <w:bottom w:val="single" w:sz="4" w:space="0" w:color="auto"/>
              <w:right w:val="single" w:sz="4" w:space="0" w:color="auto"/>
            </w:tcBorders>
            <w:vAlign w:val="center"/>
          </w:tcPr>
          <w:p w14:paraId="60C2F7F9" w14:textId="77777777" w:rsidR="00D5231F" w:rsidRDefault="00D5231F">
            <w:pPr>
              <w:rPr>
                <w:rFonts w:ascii="SF Pro Display Regular" w:eastAsia="Times New Roman" w:hAnsi="SF Pro Display Regular"/>
                <w:color w:val="000000"/>
                <w:sz w:val="18"/>
                <w:szCs w:val="18"/>
              </w:rPr>
            </w:pPr>
          </w:p>
        </w:tc>
        <w:tc>
          <w:tcPr>
            <w:tcW w:w="1240" w:type="dxa"/>
            <w:vMerge/>
            <w:tcBorders>
              <w:top w:val="nil"/>
              <w:left w:val="single" w:sz="4" w:space="0" w:color="auto"/>
              <w:bottom w:val="single" w:sz="4" w:space="0" w:color="auto"/>
              <w:right w:val="single" w:sz="4" w:space="0" w:color="auto"/>
            </w:tcBorders>
            <w:vAlign w:val="center"/>
          </w:tcPr>
          <w:p w14:paraId="32AFE333" w14:textId="77777777" w:rsidR="00D5231F" w:rsidRDefault="00D5231F">
            <w:pPr>
              <w:rPr>
                <w:rFonts w:ascii="SF Pro Display Regular" w:eastAsia="Times New Roman" w:hAnsi="SF Pro Display Regular"/>
                <w:color w:val="000000"/>
                <w:sz w:val="18"/>
                <w:szCs w:val="18"/>
              </w:rPr>
            </w:pPr>
          </w:p>
        </w:tc>
        <w:tc>
          <w:tcPr>
            <w:tcW w:w="4720" w:type="dxa"/>
            <w:tcBorders>
              <w:top w:val="nil"/>
              <w:left w:val="nil"/>
              <w:bottom w:val="single" w:sz="4" w:space="0" w:color="auto"/>
              <w:right w:val="single" w:sz="4" w:space="0" w:color="auto"/>
            </w:tcBorders>
            <w:shd w:val="clear" w:color="auto" w:fill="auto"/>
            <w:vAlign w:val="center"/>
          </w:tcPr>
          <w:p w14:paraId="20ABE9E8" w14:textId="77777777" w:rsidR="00D5231F" w:rsidRDefault="000356B3">
            <w:pPr>
              <w:jc w:val="center"/>
              <w:rPr>
                <w:rFonts w:ascii="SF Pro Display Regular" w:eastAsia="SimSun" w:hAnsi="SF Pro Display Regular"/>
                <w:color w:val="000000"/>
                <w:sz w:val="18"/>
                <w:szCs w:val="18"/>
                <w:lang w:eastAsia="zh-CN"/>
              </w:rPr>
            </w:pPr>
            <w:r>
              <w:rPr>
                <w:rFonts w:ascii="SF Pro Display Regular" w:eastAsia="Times New Roman" w:hAnsi="SF Pro Display Regular"/>
                <w:color w:val="000000"/>
                <w:sz w:val="18"/>
                <w:szCs w:val="18"/>
                <w:lang w:eastAsia="zh-CN"/>
              </w:rPr>
              <w:t>FCC</w:t>
            </w:r>
          </w:p>
          <w:p w14:paraId="7E391C9B" w14:textId="5DC24360" w:rsidR="00D5231F" w:rsidRPr="00870D3A" w:rsidRDefault="00A27B64">
            <w:pPr>
              <w:jc w:val="center"/>
              <w:rPr>
                <w:rFonts w:ascii="SF Pro Display Regular" w:eastAsia="SimSun" w:hAnsi="SF Pro Display Regular"/>
                <w:color w:val="FF0000"/>
                <w:sz w:val="18"/>
                <w:szCs w:val="18"/>
                <w:lang w:eastAsia="zh-CN"/>
              </w:rPr>
            </w:pPr>
            <w:r w:rsidRPr="00A27B64">
              <w:rPr>
                <w:rFonts w:ascii="SF Pro Display Regular" w:eastAsia="SimSun" w:hAnsi="SF Pro Display Regular" w:hint="eastAsia"/>
                <w:color w:val="0000CC"/>
                <w:sz w:val="18"/>
                <w:szCs w:val="18"/>
                <w:lang w:eastAsia="zh-CN"/>
              </w:rPr>
              <w:t>Customer lead the certificate, we provide support.</w:t>
            </w:r>
            <w:r w:rsidR="00870D3A">
              <w:rPr>
                <w:rFonts w:ascii="SF Pro Display Regular" w:eastAsia="SimSun" w:hAnsi="SF Pro Display Regular"/>
                <w:color w:val="0000CC"/>
                <w:sz w:val="18"/>
                <w:szCs w:val="18"/>
                <w:lang w:eastAsia="zh-CN"/>
              </w:rPr>
              <w:t xml:space="preserve"> </w:t>
            </w:r>
            <w:r w:rsidR="00870D3A">
              <w:rPr>
                <w:rFonts w:ascii="SF Pro Display Regular" w:eastAsia="SimSun" w:hAnsi="SF Pro Display Regular"/>
                <w:color w:val="FF0000"/>
                <w:sz w:val="18"/>
                <w:szCs w:val="18"/>
                <w:lang w:eastAsia="zh-CN"/>
              </w:rPr>
              <w:t>– do you have a lab recommendation?</w:t>
            </w:r>
          </w:p>
        </w:tc>
      </w:tr>
      <w:tr w:rsidR="00D5231F" w14:paraId="1BF8D91D" w14:textId="77777777">
        <w:trPr>
          <w:trHeight w:val="240"/>
        </w:trPr>
        <w:tc>
          <w:tcPr>
            <w:tcW w:w="720" w:type="dxa"/>
            <w:vMerge/>
            <w:tcBorders>
              <w:top w:val="single" w:sz="4" w:space="0" w:color="auto"/>
              <w:left w:val="single" w:sz="4" w:space="0" w:color="auto"/>
              <w:bottom w:val="single" w:sz="4" w:space="0" w:color="auto"/>
              <w:right w:val="single" w:sz="4" w:space="0" w:color="auto"/>
            </w:tcBorders>
            <w:vAlign w:val="center"/>
          </w:tcPr>
          <w:p w14:paraId="7D188769" w14:textId="77777777" w:rsidR="00D5231F" w:rsidRDefault="00D5231F">
            <w:pPr>
              <w:rPr>
                <w:rFonts w:ascii="SF Pro Display Regular" w:eastAsia="Times New Roman" w:hAnsi="SF Pro Display Regular"/>
                <w:color w:val="000000"/>
                <w:sz w:val="18"/>
                <w:szCs w:val="18"/>
                <w:lang w:eastAsia="zh-CN"/>
              </w:rPr>
            </w:pPr>
          </w:p>
        </w:tc>
        <w:tc>
          <w:tcPr>
            <w:tcW w:w="1420" w:type="dxa"/>
            <w:vMerge/>
            <w:tcBorders>
              <w:top w:val="single" w:sz="4" w:space="0" w:color="auto"/>
              <w:left w:val="single" w:sz="4" w:space="0" w:color="auto"/>
              <w:bottom w:val="single" w:sz="4" w:space="0" w:color="auto"/>
              <w:right w:val="single" w:sz="4" w:space="0" w:color="auto"/>
            </w:tcBorders>
            <w:vAlign w:val="center"/>
          </w:tcPr>
          <w:p w14:paraId="310FBB0F" w14:textId="77777777" w:rsidR="00D5231F" w:rsidRDefault="00D5231F">
            <w:pPr>
              <w:rPr>
                <w:rFonts w:ascii="SF Pro Display Regular" w:eastAsia="Times New Roman" w:hAnsi="SF Pro Display Regular"/>
                <w:color w:val="000000"/>
                <w:sz w:val="18"/>
                <w:szCs w:val="18"/>
                <w:lang w:eastAsia="zh-CN"/>
              </w:rPr>
            </w:pPr>
          </w:p>
        </w:tc>
        <w:tc>
          <w:tcPr>
            <w:tcW w:w="1500" w:type="dxa"/>
            <w:vMerge/>
            <w:tcBorders>
              <w:top w:val="single" w:sz="4" w:space="0" w:color="auto"/>
              <w:left w:val="single" w:sz="4" w:space="0" w:color="auto"/>
              <w:bottom w:val="single" w:sz="4" w:space="0" w:color="auto"/>
              <w:right w:val="single" w:sz="4" w:space="0" w:color="auto"/>
            </w:tcBorders>
            <w:vAlign w:val="center"/>
          </w:tcPr>
          <w:p w14:paraId="4388084A" w14:textId="77777777" w:rsidR="00D5231F" w:rsidRDefault="00D5231F">
            <w:pPr>
              <w:rPr>
                <w:rFonts w:ascii="SF Pro Display Regular" w:eastAsia="Times New Roman" w:hAnsi="SF Pro Display Regular"/>
                <w:color w:val="000000"/>
                <w:sz w:val="18"/>
                <w:szCs w:val="18"/>
                <w:lang w:eastAsia="zh-CN"/>
              </w:rPr>
            </w:pPr>
          </w:p>
        </w:tc>
        <w:tc>
          <w:tcPr>
            <w:tcW w:w="1240" w:type="dxa"/>
            <w:vMerge/>
            <w:tcBorders>
              <w:top w:val="nil"/>
              <w:left w:val="single" w:sz="4" w:space="0" w:color="auto"/>
              <w:bottom w:val="single" w:sz="4" w:space="0" w:color="auto"/>
              <w:right w:val="single" w:sz="4" w:space="0" w:color="auto"/>
            </w:tcBorders>
            <w:vAlign w:val="center"/>
          </w:tcPr>
          <w:p w14:paraId="54B2D08E" w14:textId="77777777" w:rsidR="00D5231F" w:rsidRDefault="00D5231F">
            <w:pPr>
              <w:rPr>
                <w:rFonts w:ascii="SF Pro Display Regular" w:eastAsia="Times New Roman" w:hAnsi="SF Pro Display Regular"/>
                <w:color w:val="000000"/>
                <w:sz w:val="18"/>
                <w:szCs w:val="18"/>
                <w:lang w:eastAsia="zh-CN"/>
              </w:rPr>
            </w:pPr>
          </w:p>
        </w:tc>
        <w:tc>
          <w:tcPr>
            <w:tcW w:w="4720" w:type="dxa"/>
            <w:tcBorders>
              <w:top w:val="nil"/>
              <w:left w:val="nil"/>
              <w:bottom w:val="single" w:sz="4" w:space="0" w:color="auto"/>
              <w:right w:val="single" w:sz="4" w:space="0" w:color="auto"/>
            </w:tcBorders>
            <w:shd w:val="clear" w:color="auto" w:fill="auto"/>
            <w:vAlign w:val="center"/>
          </w:tcPr>
          <w:p w14:paraId="6AF7B0F9" w14:textId="77777777" w:rsidR="00D5231F" w:rsidRDefault="000356B3">
            <w:pPr>
              <w:jc w:val="center"/>
              <w:rPr>
                <w:rFonts w:ascii="SF Pro Display Regular" w:eastAsia="Times New Roman" w:hAnsi="SF Pro Display Regular"/>
                <w:color w:val="000000"/>
                <w:sz w:val="18"/>
                <w:szCs w:val="18"/>
                <w:lang w:eastAsia="zh-CN"/>
              </w:rPr>
            </w:pPr>
            <w:r>
              <w:rPr>
                <w:rFonts w:ascii="SF Pro Display Regular" w:eastAsia="Times New Roman" w:hAnsi="SF Pro Display Regular"/>
                <w:color w:val="000000"/>
                <w:sz w:val="18"/>
                <w:szCs w:val="18"/>
                <w:lang w:eastAsia="zh-CN"/>
              </w:rPr>
              <w:t>PTCRB (Test)</w:t>
            </w:r>
          </w:p>
          <w:p w14:paraId="3B4D350C" w14:textId="658EAD47" w:rsidR="00D5231F" w:rsidRPr="00A27B64" w:rsidRDefault="00A27B64">
            <w:pPr>
              <w:jc w:val="center"/>
              <w:rPr>
                <w:rFonts w:ascii="SF Pro Display Regular" w:eastAsia="Times New Roman" w:hAnsi="SF Pro Display Regular"/>
                <w:color w:val="0000CC"/>
                <w:sz w:val="18"/>
                <w:szCs w:val="18"/>
                <w:lang w:eastAsia="zh-CN"/>
              </w:rPr>
            </w:pPr>
            <w:r w:rsidRPr="00A27B64">
              <w:rPr>
                <w:rFonts w:ascii="SF Pro Display Regular" w:eastAsia="SimSun" w:hAnsi="SF Pro Display Regular" w:hint="eastAsia"/>
                <w:color w:val="0000CC"/>
                <w:sz w:val="18"/>
                <w:szCs w:val="18"/>
                <w:lang w:eastAsia="zh-CN"/>
              </w:rPr>
              <w:t>Customer lead the certificate, we provide support.</w:t>
            </w:r>
            <w:r w:rsidR="00870D3A">
              <w:rPr>
                <w:rFonts w:ascii="SF Pro Display Regular" w:eastAsia="SimSun" w:hAnsi="SF Pro Display Regular"/>
                <w:color w:val="0000CC"/>
                <w:sz w:val="18"/>
                <w:szCs w:val="18"/>
                <w:lang w:eastAsia="zh-CN"/>
              </w:rPr>
              <w:t xml:space="preserve"> </w:t>
            </w:r>
            <w:r w:rsidR="00870D3A">
              <w:rPr>
                <w:rFonts w:ascii="SF Pro Display Regular" w:eastAsia="SimSun" w:hAnsi="SF Pro Display Regular"/>
                <w:color w:val="FF0000"/>
                <w:sz w:val="18"/>
                <w:szCs w:val="18"/>
                <w:lang w:eastAsia="zh-CN"/>
              </w:rPr>
              <w:t>– do you have a lab recommendation?</w:t>
            </w:r>
          </w:p>
        </w:tc>
      </w:tr>
      <w:tr w:rsidR="00D5231F" w14:paraId="19B0E420" w14:textId="77777777">
        <w:trPr>
          <w:trHeight w:val="240"/>
        </w:trPr>
        <w:tc>
          <w:tcPr>
            <w:tcW w:w="720" w:type="dxa"/>
            <w:vMerge/>
            <w:tcBorders>
              <w:top w:val="single" w:sz="4" w:space="0" w:color="auto"/>
              <w:left w:val="single" w:sz="4" w:space="0" w:color="auto"/>
              <w:bottom w:val="single" w:sz="4" w:space="0" w:color="auto"/>
              <w:right w:val="single" w:sz="4" w:space="0" w:color="auto"/>
            </w:tcBorders>
            <w:vAlign w:val="center"/>
          </w:tcPr>
          <w:p w14:paraId="34ADF983" w14:textId="77777777" w:rsidR="00D5231F" w:rsidRDefault="00D5231F">
            <w:pPr>
              <w:rPr>
                <w:rFonts w:ascii="SF Pro Display Regular" w:eastAsia="Times New Roman" w:hAnsi="SF Pro Display Regular"/>
                <w:color w:val="000000"/>
                <w:sz w:val="18"/>
                <w:szCs w:val="18"/>
                <w:lang w:eastAsia="zh-CN"/>
              </w:rPr>
            </w:pPr>
          </w:p>
        </w:tc>
        <w:tc>
          <w:tcPr>
            <w:tcW w:w="1420" w:type="dxa"/>
            <w:vMerge/>
            <w:tcBorders>
              <w:top w:val="single" w:sz="4" w:space="0" w:color="auto"/>
              <w:left w:val="single" w:sz="4" w:space="0" w:color="auto"/>
              <w:bottom w:val="single" w:sz="4" w:space="0" w:color="auto"/>
              <w:right w:val="single" w:sz="4" w:space="0" w:color="auto"/>
            </w:tcBorders>
            <w:vAlign w:val="center"/>
          </w:tcPr>
          <w:p w14:paraId="1149F77A" w14:textId="77777777" w:rsidR="00D5231F" w:rsidRDefault="00D5231F">
            <w:pPr>
              <w:rPr>
                <w:rFonts w:ascii="SF Pro Display Regular" w:eastAsia="Times New Roman" w:hAnsi="SF Pro Display Regular"/>
                <w:color w:val="000000"/>
                <w:sz w:val="18"/>
                <w:szCs w:val="18"/>
                <w:lang w:eastAsia="zh-CN"/>
              </w:rPr>
            </w:pPr>
          </w:p>
        </w:tc>
        <w:tc>
          <w:tcPr>
            <w:tcW w:w="1500" w:type="dxa"/>
            <w:vMerge/>
            <w:tcBorders>
              <w:top w:val="single" w:sz="4" w:space="0" w:color="auto"/>
              <w:left w:val="single" w:sz="4" w:space="0" w:color="auto"/>
              <w:bottom w:val="single" w:sz="4" w:space="0" w:color="auto"/>
              <w:right w:val="single" w:sz="4" w:space="0" w:color="auto"/>
            </w:tcBorders>
            <w:vAlign w:val="center"/>
          </w:tcPr>
          <w:p w14:paraId="5DA7B17A" w14:textId="77777777" w:rsidR="00D5231F" w:rsidRDefault="00D5231F">
            <w:pPr>
              <w:rPr>
                <w:rFonts w:ascii="SF Pro Display Regular" w:eastAsia="Times New Roman" w:hAnsi="SF Pro Display Regular"/>
                <w:color w:val="000000"/>
                <w:sz w:val="18"/>
                <w:szCs w:val="18"/>
                <w:lang w:eastAsia="zh-CN"/>
              </w:rPr>
            </w:pPr>
          </w:p>
        </w:tc>
        <w:tc>
          <w:tcPr>
            <w:tcW w:w="1240" w:type="dxa"/>
            <w:vMerge/>
            <w:tcBorders>
              <w:top w:val="nil"/>
              <w:left w:val="single" w:sz="4" w:space="0" w:color="auto"/>
              <w:bottom w:val="single" w:sz="4" w:space="0" w:color="auto"/>
              <w:right w:val="single" w:sz="4" w:space="0" w:color="auto"/>
            </w:tcBorders>
            <w:vAlign w:val="center"/>
          </w:tcPr>
          <w:p w14:paraId="05506AF8" w14:textId="77777777" w:rsidR="00D5231F" w:rsidRDefault="00D5231F">
            <w:pPr>
              <w:rPr>
                <w:rFonts w:ascii="SF Pro Display Regular" w:eastAsia="Times New Roman" w:hAnsi="SF Pro Display Regular"/>
                <w:color w:val="000000"/>
                <w:sz w:val="18"/>
                <w:szCs w:val="18"/>
                <w:lang w:eastAsia="zh-CN"/>
              </w:rPr>
            </w:pPr>
          </w:p>
        </w:tc>
        <w:tc>
          <w:tcPr>
            <w:tcW w:w="4720" w:type="dxa"/>
            <w:tcBorders>
              <w:top w:val="nil"/>
              <w:left w:val="nil"/>
              <w:bottom w:val="single" w:sz="4" w:space="0" w:color="auto"/>
              <w:right w:val="single" w:sz="4" w:space="0" w:color="auto"/>
            </w:tcBorders>
            <w:shd w:val="clear" w:color="auto" w:fill="auto"/>
            <w:vAlign w:val="center"/>
          </w:tcPr>
          <w:p w14:paraId="792450CE"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UL (for charger adapter)</w:t>
            </w:r>
          </w:p>
          <w:p w14:paraId="013CEF31" w14:textId="35A0C16A" w:rsidR="00D5231F" w:rsidRPr="00A27B64" w:rsidRDefault="00A27B64">
            <w:pPr>
              <w:jc w:val="center"/>
              <w:rPr>
                <w:rFonts w:ascii="SF Pro Display Regular" w:eastAsia="Times New Roman" w:hAnsi="SF Pro Display Regular"/>
                <w:color w:val="0000CC"/>
                <w:sz w:val="18"/>
                <w:szCs w:val="18"/>
              </w:rPr>
            </w:pPr>
            <w:r w:rsidRPr="00A27B64">
              <w:rPr>
                <w:rFonts w:ascii="SF Pro Display Regular" w:eastAsia="SimSun" w:hAnsi="SF Pro Display Regular"/>
                <w:color w:val="0000CC"/>
                <w:sz w:val="18"/>
                <w:szCs w:val="18"/>
                <w:lang w:eastAsia="zh-CN"/>
              </w:rPr>
              <w:t>C</w:t>
            </w:r>
            <w:r w:rsidRPr="00A27B64">
              <w:rPr>
                <w:rFonts w:ascii="SF Pro Display Regular" w:eastAsia="SimSun" w:hAnsi="SF Pro Display Regular" w:hint="eastAsia"/>
                <w:color w:val="0000CC"/>
                <w:sz w:val="18"/>
                <w:szCs w:val="18"/>
                <w:lang w:eastAsia="zh-CN"/>
              </w:rPr>
              <w:t>harger vendor provide.</w:t>
            </w:r>
            <w:r w:rsidR="00870D3A">
              <w:rPr>
                <w:rFonts w:ascii="SF Pro Display Regular" w:eastAsia="SimSun" w:hAnsi="SF Pro Display Regular"/>
                <w:color w:val="0000CC"/>
                <w:sz w:val="18"/>
                <w:szCs w:val="18"/>
                <w:lang w:eastAsia="zh-CN"/>
              </w:rPr>
              <w:t xml:space="preserve"> </w:t>
            </w:r>
            <w:r w:rsidR="00870D3A">
              <w:rPr>
                <w:rFonts w:ascii="SF Pro Display Regular" w:eastAsia="SimSun" w:hAnsi="SF Pro Display Regular"/>
                <w:color w:val="FF0000"/>
                <w:sz w:val="18"/>
                <w:szCs w:val="18"/>
                <w:lang w:eastAsia="zh-CN"/>
              </w:rPr>
              <w:t>– will the vendor provide de certification?</w:t>
            </w:r>
          </w:p>
        </w:tc>
      </w:tr>
      <w:tr w:rsidR="00D5231F" w14:paraId="12FED838" w14:textId="77777777">
        <w:trPr>
          <w:trHeight w:val="240"/>
        </w:trPr>
        <w:tc>
          <w:tcPr>
            <w:tcW w:w="720" w:type="dxa"/>
            <w:vMerge/>
            <w:tcBorders>
              <w:top w:val="single" w:sz="4" w:space="0" w:color="auto"/>
              <w:left w:val="single" w:sz="4" w:space="0" w:color="auto"/>
              <w:bottom w:val="single" w:sz="4" w:space="0" w:color="auto"/>
              <w:right w:val="single" w:sz="4" w:space="0" w:color="auto"/>
            </w:tcBorders>
            <w:vAlign w:val="center"/>
          </w:tcPr>
          <w:p w14:paraId="322C5161" w14:textId="77777777" w:rsidR="00D5231F" w:rsidRDefault="00D5231F">
            <w:pPr>
              <w:rPr>
                <w:rFonts w:ascii="SF Pro Display Regular" w:eastAsia="Times New Roman" w:hAnsi="SF Pro Display Regular"/>
                <w:color w:val="000000"/>
                <w:sz w:val="18"/>
                <w:szCs w:val="18"/>
              </w:rPr>
            </w:pPr>
          </w:p>
        </w:tc>
        <w:tc>
          <w:tcPr>
            <w:tcW w:w="1420" w:type="dxa"/>
            <w:vMerge/>
            <w:tcBorders>
              <w:top w:val="single" w:sz="4" w:space="0" w:color="auto"/>
              <w:left w:val="single" w:sz="4" w:space="0" w:color="auto"/>
              <w:bottom w:val="single" w:sz="4" w:space="0" w:color="auto"/>
              <w:right w:val="single" w:sz="4" w:space="0" w:color="auto"/>
            </w:tcBorders>
            <w:vAlign w:val="center"/>
          </w:tcPr>
          <w:p w14:paraId="693ACC97" w14:textId="77777777" w:rsidR="00D5231F" w:rsidRDefault="00D5231F">
            <w:pPr>
              <w:rPr>
                <w:rFonts w:ascii="SF Pro Display Regular" w:eastAsia="Times New Roman" w:hAnsi="SF Pro Display Regular"/>
                <w:color w:val="000000"/>
                <w:sz w:val="18"/>
                <w:szCs w:val="18"/>
              </w:rPr>
            </w:pPr>
          </w:p>
        </w:tc>
        <w:tc>
          <w:tcPr>
            <w:tcW w:w="1500" w:type="dxa"/>
            <w:vMerge/>
            <w:tcBorders>
              <w:top w:val="single" w:sz="4" w:space="0" w:color="auto"/>
              <w:left w:val="single" w:sz="4" w:space="0" w:color="auto"/>
              <w:bottom w:val="single" w:sz="4" w:space="0" w:color="auto"/>
              <w:right w:val="single" w:sz="4" w:space="0" w:color="auto"/>
            </w:tcBorders>
            <w:vAlign w:val="center"/>
          </w:tcPr>
          <w:p w14:paraId="0FC7B6F4" w14:textId="77777777" w:rsidR="00D5231F" w:rsidRDefault="00D5231F">
            <w:pPr>
              <w:rPr>
                <w:rFonts w:ascii="SF Pro Display Regular" w:eastAsia="Times New Roman" w:hAnsi="SF Pro Display Regular"/>
                <w:color w:val="000000"/>
                <w:sz w:val="18"/>
                <w:szCs w:val="18"/>
              </w:rPr>
            </w:pPr>
          </w:p>
        </w:tc>
        <w:tc>
          <w:tcPr>
            <w:tcW w:w="1240" w:type="dxa"/>
            <w:vMerge/>
            <w:tcBorders>
              <w:top w:val="nil"/>
              <w:left w:val="single" w:sz="4" w:space="0" w:color="auto"/>
              <w:bottom w:val="single" w:sz="4" w:space="0" w:color="auto"/>
              <w:right w:val="single" w:sz="4" w:space="0" w:color="auto"/>
            </w:tcBorders>
            <w:vAlign w:val="center"/>
          </w:tcPr>
          <w:p w14:paraId="7BC2749F" w14:textId="77777777" w:rsidR="00D5231F" w:rsidRDefault="00D5231F">
            <w:pPr>
              <w:rPr>
                <w:rFonts w:ascii="SF Pro Display Regular" w:eastAsia="Times New Roman" w:hAnsi="SF Pro Display Regular"/>
                <w:color w:val="000000"/>
                <w:sz w:val="18"/>
                <w:szCs w:val="18"/>
              </w:rPr>
            </w:pPr>
          </w:p>
        </w:tc>
        <w:tc>
          <w:tcPr>
            <w:tcW w:w="4720" w:type="dxa"/>
            <w:tcBorders>
              <w:top w:val="nil"/>
              <w:left w:val="nil"/>
              <w:bottom w:val="single" w:sz="4" w:space="0" w:color="auto"/>
              <w:right w:val="single" w:sz="4" w:space="0" w:color="auto"/>
            </w:tcBorders>
            <w:shd w:val="clear" w:color="auto" w:fill="auto"/>
            <w:vAlign w:val="center"/>
          </w:tcPr>
          <w:p w14:paraId="6E00EAA0" w14:textId="77777777"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 xml:space="preserve">CE (for </w:t>
            </w:r>
            <w:proofErr w:type="spellStart"/>
            <w:r>
              <w:rPr>
                <w:rFonts w:ascii="SF Pro Display Regular" w:eastAsia="Times New Roman" w:hAnsi="SF Pro Display Regular"/>
                <w:color w:val="000000"/>
                <w:sz w:val="18"/>
                <w:szCs w:val="18"/>
              </w:rPr>
              <w:t>europe</w:t>
            </w:r>
            <w:proofErr w:type="spellEnd"/>
            <w:r>
              <w:rPr>
                <w:rFonts w:ascii="SF Pro Display Regular" w:eastAsia="Times New Roman" w:hAnsi="SF Pro Display Regular"/>
                <w:color w:val="000000"/>
                <w:sz w:val="18"/>
                <w:szCs w:val="18"/>
              </w:rPr>
              <w:t>)</w:t>
            </w:r>
          </w:p>
          <w:p w14:paraId="3435E780" w14:textId="16D4A130" w:rsidR="00D5231F" w:rsidRPr="00A27B64" w:rsidRDefault="00A27B64">
            <w:pPr>
              <w:jc w:val="center"/>
              <w:rPr>
                <w:rFonts w:ascii="SF Pro Display Regular" w:eastAsia="Times New Roman" w:hAnsi="SF Pro Display Regular"/>
                <w:color w:val="0000CC"/>
                <w:sz w:val="18"/>
                <w:szCs w:val="18"/>
              </w:rPr>
            </w:pPr>
            <w:r w:rsidRPr="00A27B64">
              <w:rPr>
                <w:rFonts w:ascii="SF Pro Display Regular" w:eastAsia="SimSun" w:hAnsi="SF Pro Display Regular" w:hint="eastAsia"/>
                <w:color w:val="0000CC"/>
                <w:sz w:val="18"/>
                <w:szCs w:val="18"/>
                <w:lang w:eastAsia="zh-CN"/>
              </w:rPr>
              <w:t>Customer lead the certificate, we provide support.</w:t>
            </w:r>
            <w:r w:rsidR="00870D3A">
              <w:rPr>
                <w:rFonts w:ascii="SF Pro Display Regular" w:eastAsia="SimSun" w:hAnsi="SF Pro Display Regular"/>
                <w:color w:val="0000CC"/>
                <w:sz w:val="18"/>
                <w:szCs w:val="18"/>
                <w:lang w:eastAsia="zh-CN"/>
              </w:rPr>
              <w:t xml:space="preserve"> </w:t>
            </w:r>
            <w:r w:rsidR="00870D3A">
              <w:rPr>
                <w:rFonts w:ascii="SF Pro Display Regular" w:eastAsia="SimSun" w:hAnsi="SF Pro Display Regular"/>
                <w:color w:val="FF0000"/>
                <w:sz w:val="18"/>
                <w:szCs w:val="18"/>
                <w:lang w:eastAsia="zh-CN"/>
              </w:rPr>
              <w:t>– do you have a lab recommendation?</w:t>
            </w:r>
          </w:p>
        </w:tc>
      </w:tr>
      <w:tr w:rsidR="00D5231F" w14:paraId="0C477662" w14:textId="77777777">
        <w:trPr>
          <w:trHeight w:val="240"/>
        </w:trPr>
        <w:tc>
          <w:tcPr>
            <w:tcW w:w="720" w:type="dxa"/>
            <w:vMerge/>
            <w:tcBorders>
              <w:top w:val="single" w:sz="4" w:space="0" w:color="auto"/>
              <w:left w:val="single" w:sz="4" w:space="0" w:color="auto"/>
              <w:bottom w:val="single" w:sz="4" w:space="0" w:color="auto"/>
              <w:right w:val="single" w:sz="4" w:space="0" w:color="auto"/>
            </w:tcBorders>
            <w:vAlign w:val="center"/>
          </w:tcPr>
          <w:p w14:paraId="55B99118" w14:textId="77777777" w:rsidR="00D5231F" w:rsidRDefault="00D5231F">
            <w:pPr>
              <w:rPr>
                <w:rFonts w:ascii="SF Pro Display Regular" w:eastAsia="Times New Roman" w:hAnsi="SF Pro Display Regular"/>
                <w:color w:val="000000"/>
                <w:sz w:val="18"/>
                <w:szCs w:val="18"/>
              </w:rPr>
            </w:pPr>
          </w:p>
        </w:tc>
        <w:tc>
          <w:tcPr>
            <w:tcW w:w="1420" w:type="dxa"/>
            <w:vMerge/>
            <w:tcBorders>
              <w:top w:val="single" w:sz="4" w:space="0" w:color="auto"/>
              <w:left w:val="single" w:sz="4" w:space="0" w:color="auto"/>
              <w:bottom w:val="single" w:sz="4" w:space="0" w:color="auto"/>
              <w:right w:val="single" w:sz="4" w:space="0" w:color="auto"/>
            </w:tcBorders>
            <w:vAlign w:val="center"/>
          </w:tcPr>
          <w:p w14:paraId="4B001AC3" w14:textId="77777777" w:rsidR="00D5231F" w:rsidRDefault="00D5231F">
            <w:pPr>
              <w:rPr>
                <w:rFonts w:ascii="SF Pro Display Regular" w:eastAsia="Times New Roman" w:hAnsi="SF Pro Display Regular"/>
                <w:color w:val="000000"/>
                <w:sz w:val="18"/>
                <w:szCs w:val="18"/>
              </w:rPr>
            </w:pPr>
          </w:p>
        </w:tc>
        <w:tc>
          <w:tcPr>
            <w:tcW w:w="1500" w:type="dxa"/>
            <w:vMerge/>
            <w:tcBorders>
              <w:top w:val="single" w:sz="4" w:space="0" w:color="auto"/>
              <w:left w:val="single" w:sz="4" w:space="0" w:color="auto"/>
              <w:bottom w:val="single" w:sz="4" w:space="0" w:color="auto"/>
              <w:right w:val="single" w:sz="4" w:space="0" w:color="auto"/>
            </w:tcBorders>
            <w:vAlign w:val="center"/>
          </w:tcPr>
          <w:p w14:paraId="5E0F8AE5" w14:textId="77777777" w:rsidR="00D5231F" w:rsidRDefault="00D5231F">
            <w:pPr>
              <w:rPr>
                <w:rFonts w:ascii="SF Pro Display Regular" w:eastAsia="Times New Roman" w:hAnsi="SF Pro Display Regular"/>
                <w:color w:val="000000"/>
                <w:sz w:val="18"/>
                <w:szCs w:val="18"/>
              </w:rPr>
            </w:pPr>
          </w:p>
        </w:tc>
        <w:tc>
          <w:tcPr>
            <w:tcW w:w="1240" w:type="dxa"/>
            <w:vMerge/>
            <w:tcBorders>
              <w:top w:val="nil"/>
              <w:left w:val="single" w:sz="4" w:space="0" w:color="auto"/>
              <w:bottom w:val="single" w:sz="4" w:space="0" w:color="auto"/>
              <w:right w:val="single" w:sz="4" w:space="0" w:color="auto"/>
            </w:tcBorders>
            <w:vAlign w:val="center"/>
          </w:tcPr>
          <w:p w14:paraId="15506E27" w14:textId="77777777" w:rsidR="00D5231F" w:rsidRDefault="00D5231F">
            <w:pPr>
              <w:rPr>
                <w:rFonts w:ascii="SF Pro Display Regular" w:eastAsia="Times New Roman" w:hAnsi="SF Pro Display Regular"/>
                <w:color w:val="000000"/>
                <w:sz w:val="18"/>
                <w:szCs w:val="18"/>
              </w:rPr>
            </w:pPr>
          </w:p>
        </w:tc>
        <w:tc>
          <w:tcPr>
            <w:tcW w:w="4720" w:type="dxa"/>
            <w:tcBorders>
              <w:top w:val="nil"/>
              <w:left w:val="nil"/>
              <w:bottom w:val="single" w:sz="4" w:space="0" w:color="auto"/>
              <w:right w:val="single" w:sz="4" w:space="0" w:color="auto"/>
            </w:tcBorders>
            <w:shd w:val="clear" w:color="auto" w:fill="auto"/>
            <w:vAlign w:val="center"/>
          </w:tcPr>
          <w:p w14:paraId="499E846A" w14:textId="301EA132" w:rsidR="00D5231F" w:rsidRDefault="000356B3">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GSM TAC</w:t>
            </w:r>
          </w:p>
          <w:p w14:paraId="221AC5CB" w14:textId="1A58D3B9" w:rsidR="00870D3A" w:rsidRDefault="00870D3A">
            <w:pPr>
              <w:jc w:val="center"/>
              <w:rPr>
                <w:rFonts w:ascii="SF Pro Display Regular" w:eastAsia="Times New Roman" w:hAnsi="SF Pro Display Regular"/>
                <w:color w:val="000000"/>
                <w:sz w:val="18"/>
                <w:szCs w:val="18"/>
              </w:rPr>
            </w:pPr>
            <w:r>
              <w:rPr>
                <w:rFonts w:ascii="SF Pro Display Regular" w:eastAsia="Times New Roman" w:hAnsi="SF Pro Display Regular"/>
                <w:color w:val="000000"/>
                <w:sz w:val="18"/>
                <w:szCs w:val="18"/>
              </w:rPr>
              <w:t>ANDA WILL PROVIDE TAC</w:t>
            </w:r>
          </w:p>
          <w:p w14:paraId="614AC3D4" w14:textId="51B1E157" w:rsidR="00D5231F" w:rsidRPr="00870D3A" w:rsidRDefault="00A27B64">
            <w:pPr>
              <w:jc w:val="center"/>
              <w:rPr>
                <w:rFonts w:ascii="SF Pro Display Regular" w:eastAsia="SimSun" w:hAnsi="SF Pro Display Regular"/>
                <w:color w:val="FF0000"/>
                <w:sz w:val="18"/>
                <w:szCs w:val="18"/>
                <w:lang w:eastAsia="zh-CN"/>
              </w:rPr>
            </w:pPr>
            <w:r w:rsidRPr="00A27B64">
              <w:rPr>
                <w:rFonts w:ascii="SF Pro Display Regular" w:eastAsia="SimSun" w:hAnsi="SF Pro Display Regular" w:hint="eastAsia"/>
                <w:color w:val="0000CC"/>
                <w:sz w:val="18"/>
                <w:szCs w:val="18"/>
                <w:lang w:eastAsia="zh-CN"/>
              </w:rPr>
              <w:t>Customer provide IMEI.</w:t>
            </w:r>
            <w:r w:rsidR="00870D3A">
              <w:rPr>
                <w:rFonts w:ascii="SF Pro Display Regular" w:eastAsia="SimSun" w:hAnsi="SF Pro Display Regular"/>
                <w:color w:val="0000CC"/>
                <w:sz w:val="18"/>
                <w:szCs w:val="18"/>
                <w:lang w:eastAsia="zh-CN"/>
              </w:rPr>
              <w:t xml:space="preserve"> </w:t>
            </w:r>
            <w:r w:rsidR="00870D3A">
              <w:rPr>
                <w:rFonts w:ascii="SF Pro Display Regular" w:eastAsia="SimSun" w:hAnsi="SF Pro Display Regular"/>
                <w:color w:val="FF0000"/>
                <w:sz w:val="18"/>
                <w:szCs w:val="18"/>
                <w:lang w:eastAsia="zh-CN"/>
              </w:rPr>
              <w:t>--OK</w:t>
            </w:r>
          </w:p>
        </w:tc>
      </w:tr>
      <w:tr w:rsidR="00D5231F" w14:paraId="7A657808" w14:textId="77777777">
        <w:trPr>
          <w:trHeight w:val="240"/>
        </w:trPr>
        <w:tc>
          <w:tcPr>
            <w:tcW w:w="720" w:type="dxa"/>
            <w:vMerge/>
            <w:tcBorders>
              <w:top w:val="single" w:sz="4" w:space="0" w:color="auto"/>
              <w:left w:val="single" w:sz="4" w:space="0" w:color="auto"/>
              <w:bottom w:val="single" w:sz="4" w:space="0" w:color="auto"/>
              <w:right w:val="single" w:sz="4" w:space="0" w:color="auto"/>
            </w:tcBorders>
            <w:vAlign w:val="center"/>
          </w:tcPr>
          <w:p w14:paraId="2C954354" w14:textId="77777777" w:rsidR="00D5231F" w:rsidRDefault="00D5231F">
            <w:pPr>
              <w:rPr>
                <w:rFonts w:ascii="SF Pro Display Regular" w:eastAsia="Times New Roman" w:hAnsi="SF Pro Display Regular"/>
                <w:color w:val="000000"/>
                <w:sz w:val="18"/>
                <w:szCs w:val="18"/>
              </w:rPr>
            </w:pPr>
          </w:p>
        </w:tc>
        <w:tc>
          <w:tcPr>
            <w:tcW w:w="1420" w:type="dxa"/>
            <w:vMerge/>
            <w:tcBorders>
              <w:top w:val="single" w:sz="4" w:space="0" w:color="auto"/>
              <w:left w:val="single" w:sz="4" w:space="0" w:color="auto"/>
              <w:bottom w:val="single" w:sz="4" w:space="0" w:color="auto"/>
              <w:right w:val="single" w:sz="4" w:space="0" w:color="auto"/>
            </w:tcBorders>
            <w:vAlign w:val="center"/>
          </w:tcPr>
          <w:p w14:paraId="7544AA0E" w14:textId="77777777" w:rsidR="00D5231F" w:rsidRDefault="00D5231F">
            <w:pPr>
              <w:rPr>
                <w:rFonts w:ascii="SF Pro Display Regular" w:eastAsia="Times New Roman" w:hAnsi="SF Pro Display Regular"/>
                <w:color w:val="000000"/>
                <w:sz w:val="18"/>
                <w:szCs w:val="18"/>
              </w:rPr>
            </w:pPr>
          </w:p>
        </w:tc>
        <w:tc>
          <w:tcPr>
            <w:tcW w:w="1500" w:type="dxa"/>
            <w:vMerge/>
            <w:tcBorders>
              <w:top w:val="single" w:sz="4" w:space="0" w:color="auto"/>
              <w:left w:val="single" w:sz="4" w:space="0" w:color="auto"/>
              <w:bottom w:val="single" w:sz="4" w:space="0" w:color="auto"/>
              <w:right w:val="single" w:sz="4" w:space="0" w:color="auto"/>
            </w:tcBorders>
            <w:vAlign w:val="center"/>
          </w:tcPr>
          <w:p w14:paraId="663CD24B" w14:textId="77777777" w:rsidR="00D5231F" w:rsidRDefault="00D5231F">
            <w:pPr>
              <w:rPr>
                <w:rFonts w:ascii="SF Pro Display Regular" w:eastAsia="Times New Roman" w:hAnsi="SF Pro Display Regular"/>
                <w:color w:val="000000"/>
                <w:sz w:val="18"/>
                <w:szCs w:val="18"/>
              </w:rPr>
            </w:pPr>
          </w:p>
        </w:tc>
        <w:tc>
          <w:tcPr>
            <w:tcW w:w="1240" w:type="dxa"/>
            <w:vMerge/>
            <w:tcBorders>
              <w:top w:val="nil"/>
              <w:left w:val="single" w:sz="4" w:space="0" w:color="auto"/>
              <w:bottom w:val="single" w:sz="4" w:space="0" w:color="auto"/>
              <w:right w:val="single" w:sz="4" w:space="0" w:color="auto"/>
            </w:tcBorders>
            <w:vAlign w:val="center"/>
          </w:tcPr>
          <w:p w14:paraId="465C8726" w14:textId="77777777" w:rsidR="00D5231F" w:rsidRDefault="00D5231F">
            <w:pPr>
              <w:rPr>
                <w:rFonts w:ascii="SF Pro Display Regular" w:eastAsia="Times New Roman" w:hAnsi="SF Pro Display Regular"/>
                <w:color w:val="000000"/>
                <w:sz w:val="18"/>
                <w:szCs w:val="18"/>
              </w:rPr>
            </w:pPr>
          </w:p>
        </w:tc>
        <w:tc>
          <w:tcPr>
            <w:tcW w:w="4720" w:type="dxa"/>
            <w:tcBorders>
              <w:top w:val="nil"/>
              <w:left w:val="nil"/>
              <w:bottom w:val="single" w:sz="4" w:space="0" w:color="auto"/>
              <w:right w:val="single" w:sz="4" w:space="0" w:color="auto"/>
            </w:tcBorders>
            <w:shd w:val="clear" w:color="auto" w:fill="auto"/>
            <w:vAlign w:val="center"/>
          </w:tcPr>
          <w:p w14:paraId="66B998F7" w14:textId="77777777" w:rsidR="00D5231F" w:rsidRDefault="000356B3">
            <w:pPr>
              <w:jc w:val="center"/>
              <w:rPr>
                <w:rFonts w:ascii="SF Pro Display Regular" w:eastAsia="Times New Roman" w:hAnsi="SF Pro Display Regular"/>
                <w:color w:val="000000"/>
                <w:sz w:val="18"/>
                <w:szCs w:val="18"/>
                <w:lang w:eastAsia="zh-CN"/>
              </w:rPr>
            </w:pPr>
            <w:r>
              <w:rPr>
                <w:rFonts w:ascii="SF Pro Display Regular" w:eastAsia="Times New Roman" w:hAnsi="SF Pro Display Regular"/>
                <w:color w:val="000000"/>
                <w:sz w:val="18"/>
                <w:szCs w:val="18"/>
                <w:lang w:eastAsia="zh-CN"/>
              </w:rPr>
              <w:t>WIFI Alliance (</w:t>
            </w:r>
            <w:proofErr w:type="spellStart"/>
            <w:r>
              <w:rPr>
                <w:rFonts w:ascii="SF Pro Display Regular" w:eastAsia="Times New Roman" w:hAnsi="SF Pro Display Regular"/>
                <w:color w:val="000000"/>
                <w:sz w:val="18"/>
                <w:szCs w:val="18"/>
                <w:lang w:eastAsia="zh-CN"/>
              </w:rPr>
              <w:t>opc</w:t>
            </w:r>
            <w:proofErr w:type="spellEnd"/>
            <w:r>
              <w:rPr>
                <w:rFonts w:ascii="SF Pro Display Regular" w:eastAsia="Times New Roman" w:hAnsi="SF Pro Display Regular"/>
                <w:color w:val="000000"/>
                <w:sz w:val="18"/>
                <w:szCs w:val="18"/>
                <w:lang w:eastAsia="zh-CN"/>
              </w:rPr>
              <w:t>)</w:t>
            </w:r>
          </w:p>
          <w:p w14:paraId="792E259A" w14:textId="77777777" w:rsidR="00D5231F" w:rsidRDefault="00A27B64">
            <w:pPr>
              <w:jc w:val="center"/>
              <w:rPr>
                <w:rFonts w:ascii="SF Pro Display Regular" w:eastAsia="Times New Roman" w:hAnsi="SF Pro Display Regular"/>
                <w:color w:val="000000"/>
                <w:sz w:val="18"/>
                <w:szCs w:val="18"/>
                <w:lang w:eastAsia="zh-CN"/>
              </w:rPr>
            </w:pPr>
            <w:r w:rsidRPr="00A27B64">
              <w:rPr>
                <w:rFonts w:ascii="SF Pro Display Regular" w:eastAsia="SimSun" w:hAnsi="SF Pro Display Regular" w:hint="eastAsia"/>
                <w:color w:val="0000CC"/>
                <w:sz w:val="18"/>
                <w:szCs w:val="18"/>
                <w:lang w:eastAsia="zh-CN"/>
              </w:rPr>
              <w:t xml:space="preserve">Suggest customer to lead this certificate, </w:t>
            </w:r>
            <w:proofErr w:type="gramStart"/>
            <w:r w:rsidRPr="00A27B64">
              <w:rPr>
                <w:rFonts w:ascii="SF Pro Display Regular" w:eastAsia="SimSun" w:hAnsi="SF Pro Display Regular" w:hint="eastAsia"/>
                <w:color w:val="0000CC"/>
                <w:sz w:val="18"/>
                <w:szCs w:val="18"/>
                <w:lang w:eastAsia="zh-CN"/>
              </w:rPr>
              <w:t>If</w:t>
            </w:r>
            <w:proofErr w:type="gramEnd"/>
            <w:r w:rsidRPr="00A27B64">
              <w:rPr>
                <w:rFonts w:ascii="SF Pro Display Regular" w:eastAsia="SimSun" w:hAnsi="SF Pro Display Regular" w:hint="eastAsia"/>
                <w:color w:val="0000CC"/>
                <w:sz w:val="18"/>
                <w:szCs w:val="18"/>
                <w:lang w:eastAsia="zh-CN"/>
              </w:rPr>
              <w:t xml:space="preserve"> not, we have to avoid the logo or words on all the package or UI or the housing in case of customs inspection.</w:t>
            </w:r>
          </w:p>
        </w:tc>
      </w:tr>
      <w:tr w:rsidR="00D5231F" w14:paraId="5A09E0E3" w14:textId="77777777">
        <w:trPr>
          <w:trHeight w:val="240"/>
        </w:trPr>
        <w:tc>
          <w:tcPr>
            <w:tcW w:w="720" w:type="dxa"/>
            <w:vMerge/>
            <w:tcBorders>
              <w:top w:val="single" w:sz="4" w:space="0" w:color="auto"/>
              <w:left w:val="single" w:sz="4" w:space="0" w:color="auto"/>
              <w:bottom w:val="single" w:sz="4" w:space="0" w:color="auto"/>
              <w:right w:val="single" w:sz="4" w:space="0" w:color="auto"/>
            </w:tcBorders>
            <w:vAlign w:val="center"/>
          </w:tcPr>
          <w:p w14:paraId="21BACB1C" w14:textId="77777777" w:rsidR="00D5231F" w:rsidRDefault="00D5231F">
            <w:pPr>
              <w:rPr>
                <w:rFonts w:ascii="SF Pro Display Regular" w:eastAsia="Times New Roman" w:hAnsi="SF Pro Display Regular"/>
                <w:color w:val="000000"/>
                <w:sz w:val="18"/>
                <w:szCs w:val="18"/>
                <w:lang w:eastAsia="zh-CN"/>
              </w:rPr>
            </w:pPr>
          </w:p>
        </w:tc>
        <w:tc>
          <w:tcPr>
            <w:tcW w:w="1420" w:type="dxa"/>
            <w:vMerge/>
            <w:tcBorders>
              <w:top w:val="single" w:sz="4" w:space="0" w:color="auto"/>
              <w:left w:val="single" w:sz="4" w:space="0" w:color="auto"/>
              <w:bottom w:val="single" w:sz="4" w:space="0" w:color="auto"/>
              <w:right w:val="single" w:sz="4" w:space="0" w:color="auto"/>
            </w:tcBorders>
            <w:vAlign w:val="center"/>
          </w:tcPr>
          <w:p w14:paraId="160EC2EC" w14:textId="77777777" w:rsidR="00D5231F" w:rsidRDefault="00D5231F">
            <w:pPr>
              <w:rPr>
                <w:rFonts w:ascii="SF Pro Display Regular" w:eastAsia="Times New Roman" w:hAnsi="SF Pro Display Regular"/>
                <w:color w:val="000000"/>
                <w:sz w:val="18"/>
                <w:szCs w:val="18"/>
                <w:lang w:eastAsia="zh-CN"/>
              </w:rPr>
            </w:pPr>
          </w:p>
        </w:tc>
        <w:tc>
          <w:tcPr>
            <w:tcW w:w="1500" w:type="dxa"/>
            <w:vMerge/>
            <w:tcBorders>
              <w:top w:val="single" w:sz="4" w:space="0" w:color="auto"/>
              <w:left w:val="single" w:sz="4" w:space="0" w:color="auto"/>
              <w:bottom w:val="single" w:sz="4" w:space="0" w:color="auto"/>
              <w:right w:val="single" w:sz="4" w:space="0" w:color="auto"/>
            </w:tcBorders>
            <w:vAlign w:val="center"/>
          </w:tcPr>
          <w:p w14:paraId="4F5891BA" w14:textId="77777777" w:rsidR="00D5231F" w:rsidRDefault="00D5231F">
            <w:pPr>
              <w:rPr>
                <w:rFonts w:ascii="SF Pro Display Regular" w:eastAsia="Times New Roman" w:hAnsi="SF Pro Display Regular"/>
                <w:color w:val="000000"/>
                <w:sz w:val="18"/>
                <w:szCs w:val="18"/>
                <w:lang w:eastAsia="zh-CN"/>
              </w:rPr>
            </w:pPr>
          </w:p>
        </w:tc>
        <w:tc>
          <w:tcPr>
            <w:tcW w:w="1240" w:type="dxa"/>
            <w:vMerge/>
            <w:tcBorders>
              <w:top w:val="nil"/>
              <w:left w:val="single" w:sz="4" w:space="0" w:color="auto"/>
              <w:bottom w:val="single" w:sz="4" w:space="0" w:color="auto"/>
              <w:right w:val="single" w:sz="4" w:space="0" w:color="auto"/>
            </w:tcBorders>
            <w:vAlign w:val="center"/>
          </w:tcPr>
          <w:p w14:paraId="13DB7D0A" w14:textId="77777777" w:rsidR="00D5231F" w:rsidRDefault="00D5231F">
            <w:pPr>
              <w:rPr>
                <w:rFonts w:ascii="SF Pro Display Regular" w:eastAsia="Times New Roman" w:hAnsi="SF Pro Display Regular"/>
                <w:color w:val="000000"/>
                <w:sz w:val="18"/>
                <w:szCs w:val="18"/>
                <w:lang w:eastAsia="zh-CN"/>
              </w:rPr>
            </w:pPr>
          </w:p>
        </w:tc>
        <w:tc>
          <w:tcPr>
            <w:tcW w:w="4720" w:type="dxa"/>
            <w:tcBorders>
              <w:top w:val="nil"/>
              <w:left w:val="nil"/>
              <w:bottom w:val="single" w:sz="4" w:space="0" w:color="auto"/>
              <w:right w:val="single" w:sz="4" w:space="0" w:color="auto"/>
            </w:tcBorders>
            <w:shd w:val="clear" w:color="auto" w:fill="auto"/>
            <w:vAlign w:val="center"/>
          </w:tcPr>
          <w:p w14:paraId="6658B4C2" w14:textId="77777777" w:rsidR="00D5231F" w:rsidRDefault="000356B3">
            <w:pPr>
              <w:jc w:val="center"/>
              <w:rPr>
                <w:rFonts w:ascii="SF Pro Display Regular" w:eastAsia="Times New Roman" w:hAnsi="SF Pro Display Regular"/>
                <w:color w:val="000000"/>
                <w:sz w:val="18"/>
                <w:szCs w:val="18"/>
                <w:lang w:eastAsia="zh-CN"/>
              </w:rPr>
            </w:pPr>
            <w:r>
              <w:rPr>
                <w:rFonts w:ascii="SF Pro Display Regular" w:eastAsia="Times New Roman" w:hAnsi="SF Pro Display Regular"/>
                <w:color w:val="000000"/>
                <w:sz w:val="18"/>
                <w:szCs w:val="18"/>
                <w:lang w:eastAsia="zh-CN"/>
              </w:rPr>
              <w:t>Bluetooth SEC (</w:t>
            </w:r>
            <w:proofErr w:type="spellStart"/>
            <w:r>
              <w:rPr>
                <w:rFonts w:ascii="SF Pro Display Regular" w:eastAsia="Times New Roman" w:hAnsi="SF Pro Display Regular"/>
                <w:color w:val="000000"/>
                <w:sz w:val="18"/>
                <w:szCs w:val="18"/>
                <w:lang w:eastAsia="zh-CN"/>
              </w:rPr>
              <w:t>opc</w:t>
            </w:r>
            <w:proofErr w:type="spellEnd"/>
            <w:r>
              <w:rPr>
                <w:rFonts w:ascii="SF Pro Display Regular" w:eastAsia="Times New Roman" w:hAnsi="SF Pro Display Regular"/>
                <w:color w:val="000000"/>
                <w:sz w:val="18"/>
                <w:szCs w:val="18"/>
                <w:lang w:eastAsia="zh-CN"/>
              </w:rPr>
              <w:t>)</w:t>
            </w:r>
          </w:p>
          <w:p w14:paraId="741B654B" w14:textId="77777777" w:rsidR="00D5231F" w:rsidRDefault="00A27B64">
            <w:pPr>
              <w:jc w:val="center"/>
              <w:rPr>
                <w:rFonts w:ascii="SF Pro Display Regular" w:eastAsia="Times New Roman" w:hAnsi="SF Pro Display Regular"/>
                <w:color w:val="000000"/>
                <w:sz w:val="18"/>
                <w:szCs w:val="18"/>
                <w:lang w:eastAsia="zh-CN"/>
              </w:rPr>
            </w:pPr>
            <w:r w:rsidRPr="00A27B64">
              <w:rPr>
                <w:rFonts w:ascii="SF Pro Display Regular" w:eastAsia="SimSun" w:hAnsi="SF Pro Display Regular" w:hint="eastAsia"/>
                <w:color w:val="0000CC"/>
                <w:sz w:val="18"/>
                <w:szCs w:val="18"/>
                <w:lang w:eastAsia="zh-CN"/>
              </w:rPr>
              <w:t xml:space="preserve">Suggest customer to lead this certificate, </w:t>
            </w:r>
            <w:proofErr w:type="gramStart"/>
            <w:r w:rsidRPr="00A27B64">
              <w:rPr>
                <w:rFonts w:ascii="SF Pro Display Regular" w:eastAsia="SimSun" w:hAnsi="SF Pro Display Regular" w:hint="eastAsia"/>
                <w:color w:val="0000CC"/>
                <w:sz w:val="18"/>
                <w:szCs w:val="18"/>
                <w:lang w:eastAsia="zh-CN"/>
              </w:rPr>
              <w:t>If</w:t>
            </w:r>
            <w:proofErr w:type="gramEnd"/>
            <w:r w:rsidRPr="00A27B64">
              <w:rPr>
                <w:rFonts w:ascii="SF Pro Display Regular" w:eastAsia="SimSun" w:hAnsi="SF Pro Display Regular" w:hint="eastAsia"/>
                <w:color w:val="0000CC"/>
                <w:sz w:val="18"/>
                <w:szCs w:val="18"/>
                <w:lang w:eastAsia="zh-CN"/>
              </w:rPr>
              <w:t xml:space="preserve"> not, we have to avoid the logo or words on all the package or UI or the housing in case of customs inspection.</w:t>
            </w:r>
          </w:p>
        </w:tc>
      </w:tr>
    </w:tbl>
    <w:p w14:paraId="48053B02" w14:textId="77777777" w:rsidR="00D5231F" w:rsidRDefault="00D5231F">
      <w:pPr>
        <w:rPr>
          <w:lang w:eastAsia="zh-CN"/>
        </w:rPr>
      </w:pPr>
    </w:p>
    <w:p w14:paraId="0BB58DB4" w14:textId="77777777" w:rsidR="00D5231F" w:rsidRDefault="00D5231F">
      <w:pPr>
        <w:rPr>
          <w:lang w:eastAsia="zh-CN"/>
        </w:rPr>
      </w:pPr>
    </w:p>
    <w:p w14:paraId="4F09DAED" w14:textId="77777777" w:rsidR="00D5231F" w:rsidRDefault="00D5231F">
      <w:pPr>
        <w:rPr>
          <w:lang w:eastAsia="zh-CN"/>
        </w:rPr>
      </w:pPr>
    </w:p>
    <w:p w14:paraId="48209A34" w14:textId="77777777" w:rsidR="00D5231F" w:rsidRDefault="00D5231F">
      <w:pPr>
        <w:rPr>
          <w:lang w:eastAsia="zh-CN"/>
        </w:rPr>
      </w:pPr>
    </w:p>
    <w:p w14:paraId="25C88A25" w14:textId="77777777" w:rsidR="00D5231F" w:rsidRDefault="00D5231F">
      <w:pPr>
        <w:rPr>
          <w:lang w:eastAsia="zh-CN"/>
        </w:rPr>
      </w:pPr>
    </w:p>
    <w:sectPr w:rsidR="00D5231F" w:rsidSect="00D523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0" w:author="Michael Barclay" w:date="2018-07-25T04:43:00Z" w:initials="MB">
    <w:p w14:paraId="2631E3CD" w14:textId="40105ECD" w:rsidR="005059EB" w:rsidRDefault="005059EB">
      <w:pPr>
        <w:pStyle w:val="CommentText"/>
      </w:pPr>
      <w:r>
        <w:rPr>
          <w:rStyle w:val="CommentReference"/>
        </w:rPr>
        <w:annotationRef/>
      </w:r>
      <w:r>
        <w:t xml:space="preserve">Ricardo, </w:t>
      </w:r>
      <w:proofErr w:type="spellStart"/>
      <w:r>
        <w:t>qué</w:t>
      </w:r>
      <w:proofErr w:type="spellEnd"/>
      <w:r>
        <w:t xml:space="preserve"> </w:t>
      </w:r>
      <w:proofErr w:type="spellStart"/>
      <w:r>
        <w:t>es</w:t>
      </w:r>
      <w:proofErr w:type="spellEnd"/>
      <w:r>
        <w:t xml:space="preserve"> lo que </w:t>
      </w:r>
      <w:proofErr w:type="spellStart"/>
      <w:r>
        <w:t>esperamos</w:t>
      </w:r>
      <w:proofErr w:type="spellEnd"/>
      <w:r>
        <w:t xml:space="preserve"> </w:t>
      </w:r>
      <w:proofErr w:type="spellStart"/>
      <w:r>
        <w:t>acá</w:t>
      </w:r>
      <w:proofErr w:type="spellEnd"/>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31E3C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31E3CD" w16cid:durableId="1F027E63"/>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675039" w14:textId="77777777" w:rsidR="00695BD2" w:rsidRDefault="00695BD2" w:rsidP="00010B06">
      <w:r>
        <w:separator/>
      </w:r>
    </w:p>
  </w:endnote>
  <w:endnote w:type="continuationSeparator" w:id="0">
    <w:p w14:paraId="6B90C928" w14:textId="77777777" w:rsidR="00695BD2" w:rsidRDefault="00695BD2" w:rsidP="00010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F Pro Text">
    <w:panose1 w:val="00000500000000000000"/>
    <w:charset w:val="00"/>
    <w:family w:val="swiss"/>
    <w:pitch w:val="variable"/>
    <w:sig w:usb0="2000028F" w:usb1="02000003" w:usb2="00000000" w:usb3="00000000" w:csb0="0000019F" w:csb1="00000000"/>
  </w:font>
  <w:font w:name="SF Pro Display Regular">
    <w:charset w:val="00"/>
    <w:family w:val="swiss"/>
    <w:pitch w:val="variable"/>
    <w:sig w:usb0="2000028F" w:usb1="02000003" w:usb2="00000000" w:usb3="00000000" w:csb0="0000019F" w:csb1="00000000"/>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3D2123" w14:textId="77777777" w:rsidR="00695BD2" w:rsidRDefault="00695BD2" w:rsidP="00010B06">
      <w:r>
        <w:separator/>
      </w:r>
    </w:p>
  </w:footnote>
  <w:footnote w:type="continuationSeparator" w:id="0">
    <w:p w14:paraId="75C5960B" w14:textId="77777777" w:rsidR="00695BD2" w:rsidRDefault="00695BD2" w:rsidP="00010B0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27A97D"/>
    <w:multiLevelType w:val="singleLevel"/>
    <w:tmpl w:val="3927A97D"/>
    <w:lvl w:ilvl="0">
      <w:start w:val="2100"/>
      <w:numFmt w:val="decimal"/>
      <w:suff w:val="nothing"/>
      <w:lvlText w:val="%1-"/>
      <w:lvlJc w:val="left"/>
    </w:lvl>
  </w:abstractNum>
  <w:abstractNum w:abstractNumId="1">
    <w:nsid w:val="4AD45D9D"/>
    <w:multiLevelType w:val="hybridMultilevel"/>
    <w:tmpl w:val="89003570"/>
    <w:lvl w:ilvl="0" w:tplc="99E430E8">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927FE7"/>
    <w:multiLevelType w:val="hybridMultilevel"/>
    <w:tmpl w:val="1E1EB598"/>
    <w:lvl w:ilvl="0" w:tplc="45787A38">
      <w:start w:val="4"/>
      <w:numFmt w:val="bullet"/>
      <w:lvlText w:val=""/>
      <w:lvlJc w:val="left"/>
      <w:pPr>
        <w:ind w:left="360" w:hanging="360"/>
      </w:pPr>
      <w:rPr>
        <w:rFonts w:ascii="Wingdings" w:eastAsia="SimSun"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ardo Avila">
    <w15:presenceInfo w15:providerId="None" w15:userId="Ricardo Avila"/>
  </w15:person>
  <w15:person w15:author="Michael Barclay">
    <w15:presenceInfo w15:providerId="Windows Live" w15:userId="f44fcb4c97aa7e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proofState w:spelling="clean" w:grammar="clean"/>
  <w:trackRevisions/>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FBF"/>
    <w:rsid w:val="00010B06"/>
    <w:rsid w:val="00011A23"/>
    <w:rsid w:val="00031595"/>
    <w:rsid w:val="000356B3"/>
    <w:rsid w:val="000474EB"/>
    <w:rsid w:val="000831D1"/>
    <w:rsid w:val="0008397D"/>
    <w:rsid w:val="0010353B"/>
    <w:rsid w:val="0011712C"/>
    <w:rsid w:val="00117DF1"/>
    <w:rsid w:val="00141014"/>
    <w:rsid w:val="001445B3"/>
    <w:rsid w:val="001751C9"/>
    <w:rsid w:val="001C3575"/>
    <w:rsid w:val="001E407B"/>
    <w:rsid w:val="00230C7B"/>
    <w:rsid w:val="00285150"/>
    <w:rsid w:val="002B07B6"/>
    <w:rsid w:val="002C7924"/>
    <w:rsid w:val="0031280B"/>
    <w:rsid w:val="00371C70"/>
    <w:rsid w:val="00377EE2"/>
    <w:rsid w:val="003A357B"/>
    <w:rsid w:val="003E29A0"/>
    <w:rsid w:val="004A4F7E"/>
    <w:rsid w:val="004B3D5F"/>
    <w:rsid w:val="004B751E"/>
    <w:rsid w:val="004F57D1"/>
    <w:rsid w:val="005023B9"/>
    <w:rsid w:val="005059EB"/>
    <w:rsid w:val="00515338"/>
    <w:rsid w:val="0059301D"/>
    <w:rsid w:val="005C4AE2"/>
    <w:rsid w:val="00610EB0"/>
    <w:rsid w:val="00625A64"/>
    <w:rsid w:val="006266CF"/>
    <w:rsid w:val="00695BD2"/>
    <w:rsid w:val="006B0296"/>
    <w:rsid w:val="006E5D41"/>
    <w:rsid w:val="007167C8"/>
    <w:rsid w:val="00721DEA"/>
    <w:rsid w:val="007C72C5"/>
    <w:rsid w:val="007D37D9"/>
    <w:rsid w:val="007F6343"/>
    <w:rsid w:val="0080159A"/>
    <w:rsid w:val="00870D3A"/>
    <w:rsid w:val="008A4245"/>
    <w:rsid w:val="008E37EB"/>
    <w:rsid w:val="008F62AE"/>
    <w:rsid w:val="009667F5"/>
    <w:rsid w:val="00A27B64"/>
    <w:rsid w:val="00A50F1A"/>
    <w:rsid w:val="00A622B8"/>
    <w:rsid w:val="00A74637"/>
    <w:rsid w:val="00AF5B57"/>
    <w:rsid w:val="00B12FBF"/>
    <w:rsid w:val="00B54A81"/>
    <w:rsid w:val="00BD2950"/>
    <w:rsid w:val="00BD5791"/>
    <w:rsid w:val="00C04BDC"/>
    <w:rsid w:val="00C05734"/>
    <w:rsid w:val="00C15861"/>
    <w:rsid w:val="00C441AD"/>
    <w:rsid w:val="00C83E91"/>
    <w:rsid w:val="00CB25F5"/>
    <w:rsid w:val="00CC59F7"/>
    <w:rsid w:val="00CD55E4"/>
    <w:rsid w:val="00CE2FE0"/>
    <w:rsid w:val="00CE7863"/>
    <w:rsid w:val="00D0610E"/>
    <w:rsid w:val="00D10C42"/>
    <w:rsid w:val="00D25F8B"/>
    <w:rsid w:val="00D5231F"/>
    <w:rsid w:val="00D550DF"/>
    <w:rsid w:val="00D84DDD"/>
    <w:rsid w:val="00DC1F90"/>
    <w:rsid w:val="00E0515D"/>
    <w:rsid w:val="00E10521"/>
    <w:rsid w:val="00E27782"/>
    <w:rsid w:val="00E33C36"/>
    <w:rsid w:val="00E64B43"/>
    <w:rsid w:val="00E84A46"/>
    <w:rsid w:val="00E912D5"/>
    <w:rsid w:val="00EC0C2E"/>
    <w:rsid w:val="00ED32BA"/>
    <w:rsid w:val="00F01550"/>
    <w:rsid w:val="00F122B9"/>
    <w:rsid w:val="00F66678"/>
    <w:rsid w:val="00F77A4C"/>
    <w:rsid w:val="00F90D86"/>
    <w:rsid w:val="00FA4BA2"/>
    <w:rsid w:val="00FC5DA8"/>
    <w:rsid w:val="00FD1D30"/>
    <w:rsid w:val="045439F0"/>
    <w:rsid w:val="0998572B"/>
    <w:rsid w:val="0F9E1277"/>
    <w:rsid w:val="19F435E0"/>
    <w:rsid w:val="3079478E"/>
    <w:rsid w:val="343F4832"/>
    <w:rsid w:val="3B6F3561"/>
    <w:rsid w:val="3EDA738B"/>
    <w:rsid w:val="45031146"/>
    <w:rsid w:val="514D0349"/>
    <w:rsid w:val="57C448EA"/>
    <w:rsid w:val="5AA20D0D"/>
    <w:rsid w:val="5FD043C6"/>
    <w:rsid w:val="60582165"/>
    <w:rsid w:val="66C01600"/>
    <w:rsid w:val="6A9623F0"/>
    <w:rsid w:val="6D1A2AE2"/>
    <w:rsid w:val="7268354F"/>
    <w:rsid w:val="7BB141B8"/>
  </w:rsids>
  <m:mathPr>
    <m:mathFont m:val="Cambria Math"/>
    <m:brkBin m:val="before"/>
    <m:brkBinSub m:val="--"/>
    <m:smallFrac/>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B4203DF"/>
  <w15:docId w15:val="{0D1ECB45-D299-49D5-AC24-36E3BCA31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5231F"/>
    <w:rPr>
      <w:rFonts w:ascii="Times New Roman" w:eastAsiaTheme="minorHAnsi"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5231F"/>
    <w:pPr>
      <w:tabs>
        <w:tab w:val="center" w:pos="4680"/>
        <w:tab w:val="right" w:pos="9360"/>
      </w:tabs>
    </w:pPr>
    <w:rPr>
      <w:rFonts w:asciiTheme="minorHAnsi" w:hAnsiTheme="minorHAnsi" w:cstheme="minorBidi"/>
    </w:rPr>
  </w:style>
  <w:style w:type="paragraph" w:styleId="Header">
    <w:name w:val="header"/>
    <w:basedOn w:val="Normal"/>
    <w:link w:val="HeaderChar"/>
    <w:uiPriority w:val="99"/>
    <w:unhideWhenUsed/>
    <w:rsid w:val="00D5231F"/>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D5231F"/>
  </w:style>
  <w:style w:type="character" w:customStyle="1" w:styleId="FooterChar">
    <w:name w:val="Footer Char"/>
    <w:basedOn w:val="DefaultParagraphFont"/>
    <w:link w:val="Footer"/>
    <w:uiPriority w:val="99"/>
    <w:rsid w:val="00D5231F"/>
  </w:style>
  <w:style w:type="paragraph" w:styleId="ListParagraph">
    <w:name w:val="List Paragraph"/>
    <w:basedOn w:val="Normal"/>
    <w:uiPriority w:val="34"/>
    <w:qFormat/>
    <w:rsid w:val="00D5231F"/>
    <w:pPr>
      <w:ind w:left="720"/>
      <w:contextualSpacing/>
    </w:pPr>
    <w:rPr>
      <w:rFonts w:asciiTheme="minorHAnsi" w:hAnsiTheme="minorHAnsi" w:cstheme="minorBidi"/>
    </w:rPr>
  </w:style>
  <w:style w:type="paragraph" w:styleId="BalloonText">
    <w:name w:val="Balloon Text"/>
    <w:basedOn w:val="Normal"/>
    <w:link w:val="BalloonTextChar"/>
    <w:uiPriority w:val="99"/>
    <w:semiHidden/>
    <w:unhideWhenUsed/>
    <w:rsid w:val="00010B06"/>
    <w:rPr>
      <w:sz w:val="18"/>
      <w:szCs w:val="18"/>
    </w:rPr>
  </w:style>
  <w:style w:type="character" w:customStyle="1" w:styleId="BalloonTextChar">
    <w:name w:val="Balloon Text Char"/>
    <w:basedOn w:val="DefaultParagraphFont"/>
    <w:link w:val="BalloonText"/>
    <w:uiPriority w:val="99"/>
    <w:semiHidden/>
    <w:rsid w:val="00010B06"/>
    <w:rPr>
      <w:rFonts w:ascii="Times New Roman" w:eastAsiaTheme="minorHAnsi" w:hAnsi="Times New Roman" w:cs="Times New Roman"/>
      <w:sz w:val="18"/>
      <w:szCs w:val="18"/>
      <w:lang w:eastAsia="en-US"/>
    </w:rPr>
  </w:style>
  <w:style w:type="character" w:styleId="CommentReference">
    <w:name w:val="annotation reference"/>
    <w:basedOn w:val="DefaultParagraphFont"/>
    <w:uiPriority w:val="99"/>
    <w:semiHidden/>
    <w:unhideWhenUsed/>
    <w:rsid w:val="00870D3A"/>
    <w:rPr>
      <w:sz w:val="16"/>
      <w:szCs w:val="16"/>
    </w:rPr>
  </w:style>
  <w:style w:type="paragraph" w:styleId="CommentText">
    <w:name w:val="annotation text"/>
    <w:basedOn w:val="Normal"/>
    <w:link w:val="CommentTextChar"/>
    <w:uiPriority w:val="99"/>
    <w:semiHidden/>
    <w:unhideWhenUsed/>
    <w:rsid w:val="00870D3A"/>
    <w:rPr>
      <w:sz w:val="20"/>
      <w:szCs w:val="20"/>
    </w:rPr>
  </w:style>
  <w:style w:type="character" w:customStyle="1" w:styleId="CommentTextChar">
    <w:name w:val="Comment Text Char"/>
    <w:basedOn w:val="DefaultParagraphFont"/>
    <w:link w:val="CommentText"/>
    <w:uiPriority w:val="99"/>
    <w:semiHidden/>
    <w:rsid w:val="00870D3A"/>
    <w:rPr>
      <w:rFonts w:ascii="Times New Roman" w:eastAsiaTheme="minorHAnsi" w:hAnsi="Times New Roman" w:cs="Times New Roman"/>
      <w:lang w:eastAsia="en-US"/>
    </w:rPr>
  </w:style>
  <w:style w:type="paragraph" w:styleId="CommentSubject">
    <w:name w:val="annotation subject"/>
    <w:basedOn w:val="CommentText"/>
    <w:next w:val="CommentText"/>
    <w:link w:val="CommentSubjectChar"/>
    <w:uiPriority w:val="99"/>
    <w:semiHidden/>
    <w:unhideWhenUsed/>
    <w:rsid w:val="00870D3A"/>
    <w:rPr>
      <w:b/>
      <w:bCs/>
    </w:rPr>
  </w:style>
  <w:style w:type="character" w:customStyle="1" w:styleId="CommentSubjectChar">
    <w:name w:val="Comment Subject Char"/>
    <w:basedOn w:val="CommentTextChar"/>
    <w:link w:val="CommentSubject"/>
    <w:uiPriority w:val="99"/>
    <w:semiHidden/>
    <w:rsid w:val="00870D3A"/>
    <w:rPr>
      <w:rFonts w:ascii="Times New Roman" w:eastAsiaTheme="minorHAnsi" w:hAnsi="Times New Roman" w:cs="Times New Roman"/>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414335">
      <w:bodyDiv w:val="1"/>
      <w:marLeft w:val="0"/>
      <w:marRight w:val="0"/>
      <w:marTop w:val="0"/>
      <w:marBottom w:val="0"/>
      <w:divBdr>
        <w:top w:val="none" w:sz="0" w:space="0" w:color="auto"/>
        <w:left w:val="none" w:sz="0" w:space="0" w:color="auto"/>
        <w:bottom w:val="none" w:sz="0" w:space="0" w:color="auto"/>
        <w:right w:val="none" w:sz="0" w:space="0" w:color="auto"/>
      </w:divBdr>
      <w:divsChild>
        <w:div w:id="1444769053">
          <w:marLeft w:val="0"/>
          <w:marRight w:val="0"/>
          <w:marTop w:val="0"/>
          <w:marBottom w:val="0"/>
          <w:divBdr>
            <w:top w:val="none" w:sz="0" w:space="0" w:color="auto"/>
            <w:left w:val="none" w:sz="0" w:space="0" w:color="auto"/>
            <w:bottom w:val="none" w:sz="0" w:space="0" w:color="auto"/>
            <w:right w:val="none" w:sz="0" w:space="0" w:color="auto"/>
          </w:divBdr>
        </w:div>
      </w:divsChild>
    </w:div>
    <w:div w:id="1323893675">
      <w:bodyDiv w:val="1"/>
      <w:marLeft w:val="0"/>
      <w:marRight w:val="0"/>
      <w:marTop w:val="0"/>
      <w:marBottom w:val="0"/>
      <w:divBdr>
        <w:top w:val="none" w:sz="0" w:space="0" w:color="auto"/>
        <w:left w:val="none" w:sz="0" w:space="0" w:color="auto"/>
        <w:bottom w:val="none" w:sz="0" w:space="0" w:color="auto"/>
        <w:right w:val="none" w:sz="0" w:space="0" w:color="auto"/>
      </w:divBdr>
      <w:divsChild>
        <w:div w:id="1469013959">
          <w:marLeft w:val="0"/>
          <w:marRight w:val="0"/>
          <w:marTop w:val="0"/>
          <w:marBottom w:val="0"/>
          <w:divBdr>
            <w:top w:val="none" w:sz="0" w:space="0" w:color="auto"/>
            <w:left w:val="none" w:sz="0" w:space="0" w:color="auto"/>
            <w:bottom w:val="none" w:sz="0" w:space="0" w:color="auto"/>
            <w:right w:val="none" w:sz="0" w:space="0" w:color="auto"/>
          </w:divBdr>
        </w:div>
        <w:div w:id="1928922124">
          <w:marLeft w:val="0"/>
          <w:marRight w:val="0"/>
          <w:marTop w:val="0"/>
          <w:marBottom w:val="0"/>
          <w:divBdr>
            <w:top w:val="none" w:sz="0" w:space="0" w:color="auto"/>
            <w:left w:val="none" w:sz="0" w:space="0" w:color="auto"/>
            <w:bottom w:val="none" w:sz="0" w:space="0" w:color="auto"/>
            <w:right w:val="none" w:sz="0" w:space="0" w:color="auto"/>
          </w:divBdr>
        </w:div>
      </w:divsChild>
    </w:div>
    <w:div w:id="169233915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4"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11</Pages>
  <Words>1558</Words>
  <Characters>8885</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Avila</dc:creator>
  <cp:lastModifiedBy>Ricardo Avila</cp:lastModifiedBy>
  <cp:revision>6</cp:revision>
  <dcterms:created xsi:type="dcterms:W3CDTF">2018-08-20T21:31:00Z</dcterms:created>
  <dcterms:modified xsi:type="dcterms:W3CDTF">2018-08-20T22:23:00Z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